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2519" w14:textId="77777777" w:rsidR="00450B69" w:rsidRDefault="009D6116" w:rsidP="009D6116">
      <w:pPr>
        <w:spacing w:line="312" w:lineRule="auto"/>
        <w:jc w:val="right"/>
      </w:pPr>
      <w:r>
        <w:t>São Paulo, 02 de setembro de 2024.</w:t>
      </w:r>
    </w:p>
    <w:p w14:paraId="63F1FD1B" w14:textId="77777777" w:rsidR="009D6116" w:rsidRDefault="009D6116" w:rsidP="009D6116">
      <w:pPr>
        <w:spacing w:line="312" w:lineRule="auto"/>
        <w:jc w:val="right"/>
      </w:pPr>
    </w:p>
    <w:p w14:paraId="5587EA85" w14:textId="77777777" w:rsidR="009D6116" w:rsidRDefault="009D6116" w:rsidP="009D6116">
      <w:pPr>
        <w:spacing w:line="312" w:lineRule="auto"/>
        <w:jc w:val="right"/>
      </w:pPr>
    </w:p>
    <w:p w14:paraId="5A3CD7DE" w14:textId="77777777" w:rsidR="009D6116" w:rsidRDefault="009D6116" w:rsidP="009D6116">
      <w:pPr>
        <w:spacing w:line="312" w:lineRule="auto"/>
        <w:jc w:val="both"/>
      </w:pPr>
      <w:r>
        <w:t>Ao</w:t>
      </w:r>
    </w:p>
    <w:p w14:paraId="6B323A89" w14:textId="77777777" w:rsidR="009D6116" w:rsidRDefault="009D6116" w:rsidP="009D6116">
      <w:pPr>
        <w:spacing w:line="312" w:lineRule="auto"/>
        <w:jc w:val="both"/>
      </w:pPr>
      <w:r>
        <w:t>Ilmo. Sr. LEONILDO ROLIM DOS SANTOS</w:t>
      </w:r>
      <w:r w:rsidR="0069615E">
        <w:t xml:space="preserve"> (“Sr. Leonildo”)</w:t>
      </w:r>
    </w:p>
    <w:p w14:paraId="00FC8047" w14:textId="77777777" w:rsidR="009D6116" w:rsidRDefault="009D6116" w:rsidP="009D6116">
      <w:pPr>
        <w:spacing w:line="312" w:lineRule="auto"/>
        <w:jc w:val="both"/>
      </w:pPr>
    </w:p>
    <w:p w14:paraId="71D1C37C" w14:textId="77777777" w:rsidR="009D6116" w:rsidRDefault="009D6116" w:rsidP="009D6116">
      <w:pPr>
        <w:spacing w:line="312" w:lineRule="auto"/>
        <w:jc w:val="both"/>
      </w:pPr>
      <w:proofErr w:type="spellStart"/>
      <w:r>
        <w:t>Ref</w:t>
      </w:r>
      <w:proofErr w:type="spellEnd"/>
      <w:r>
        <w:t>: Parecer Jurídico Sigiloso (10/06/2024) e Proposta (16/08/2024)</w:t>
      </w:r>
    </w:p>
    <w:p w14:paraId="174565E2" w14:textId="77777777" w:rsidR="009D6116" w:rsidRDefault="009D6116" w:rsidP="009D6116">
      <w:pPr>
        <w:spacing w:line="312" w:lineRule="auto"/>
        <w:jc w:val="both"/>
      </w:pPr>
    </w:p>
    <w:p w14:paraId="5C625B74" w14:textId="77777777" w:rsidR="009D6116" w:rsidRDefault="009D6116" w:rsidP="009D6116">
      <w:pPr>
        <w:spacing w:line="312" w:lineRule="auto"/>
        <w:jc w:val="both"/>
      </w:pPr>
      <w:r>
        <w:t xml:space="preserve">A/C.: Dr.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Bitetti</w:t>
      </w:r>
      <w:proofErr w:type="spellEnd"/>
      <w:r>
        <w:t xml:space="preserve"> – OAB/SP nº 84.009</w:t>
      </w:r>
    </w:p>
    <w:p w14:paraId="445B4E80" w14:textId="77777777" w:rsidR="009D6116" w:rsidRDefault="009D6116" w:rsidP="009D6116">
      <w:pPr>
        <w:spacing w:line="312" w:lineRule="auto"/>
        <w:jc w:val="both"/>
      </w:pPr>
    </w:p>
    <w:p w14:paraId="7DDF6AC6" w14:textId="77777777" w:rsidR="009D6116" w:rsidRDefault="009D6116" w:rsidP="009D6116">
      <w:pPr>
        <w:pBdr>
          <w:bottom w:val="single" w:sz="12" w:space="1" w:color="auto"/>
        </w:pBdr>
        <w:spacing w:line="312" w:lineRule="auto"/>
        <w:jc w:val="both"/>
      </w:pPr>
      <w:r>
        <w:t xml:space="preserve">E-mail: </w:t>
      </w:r>
      <w:hyperlink r:id="rId8" w:history="1">
        <w:r w:rsidRPr="00D2312C">
          <w:rPr>
            <w:rStyle w:val="Hyperlink"/>
          </w:rPr>
          <w:t>bitetti@adv.oabsp.org.br</w:t>
        </w:r>
      </w:hyperlink>
      <w:r>
        <w:t xml:space="preserve"> </w:t>
      </w:r>
    </w:p>
    <w:p w14:paraId="7F102BCE" w14:textId="77777777" w:rsidR="009D6116" w:rsidRDefault="009D6116" w:rsidP="009D6116">
      <w:pPr>
        <w:spacing w:line="312" w:lineRule="auto"/>
        <w:jc w:val="both"/>
      </w:pPr>
    </w:p>
    <w:p w14:paraId="2A6D8409" w14:textId="77777777" w:rsidR="009D6116" w:rsidRDefault="009D6116" w:rsidP="009D6116">
      <w:pPr>
        <w:spacing w:line="312" w:lineRule="auto"/>
        <w:jc w:val="both"/>
      </w:pPr>
      <w:r>
        <w:t>Prezado Senhor,</w:t>
      </w:r>
    </w:p>
    <w:p w14:paraId="466F0D09" w14:textId="77777777" w:rsidR="009D6116" w:rsidRDefault="009D6116" w:rsidP="009D6116">
      <w:pPr>
        <w:spacing w:line="312" w:lineRule="auto"/>
        <w:jc w:val="both"/>
      </w:pPr>
    </w:p>
    <w:p w14:paraId="2D53DBDA" w14:textId="77777777" w:rsidR="00F25F7E" w:rsidRDefault="009D6116" w:rsidP="009D6116">
      <w:pPr>
        <w:spacing w:line="312" w:lineRule="auto"/>
        <w:jc w:val="both"/>
      </w:pPr>
      <w:r>
        <w:tab/>
      </w:r>
      <w:r>
        <w:tab/>
      </w:r>
      <w:r>
        <w:tab/>
        <w:t>Na qualidade de advogados da BRL TRUST DISTRIBUIDORA DE TÍTULOS E VALORES MOBILIÁRIOS S.A., cessionária dos honorários contratuais então titulados pelo escritório AFFONSO FERREIRA ADVOGADOS, Dra. HALBA MERY PEREBONI ROCCO e Dr. HENRIQUE LINDENBOJM, em resposta ao parecer e à proposta em referência, e considerando que:</w:t>
      </w:r>
    </w:p>
    <w:p w14:paraId="0525FBE9" w14:textId="77777777" w:rsidR="00F25F7E" w:rsidRDefault="00F25F7E" w:rsidP="009D6116">
      <w:pPr>
        <w:spacing w:line="312" w:lineRule="auto"/>
        <w:jc w:val="both"/>
      </w:pPr>
    </w:p>
    <w:p w14:paraId="1D3DD896" w14:textId="5DC8C830" w:rsidR="00F25F7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 xml:space="preserve">(a) a ora Notificante adquiriu de boa-fé os </w:t>
      </w:r>
      <w:r w:rsidRPr="00093F99">
        <w:t>créditos de honorários</w:t>
      </w:r>
      <w:r>
        <w:t xml:space="preserve"> </w:t>
      </w:r>
      <w:r w:rsidR="0069615E">
        <w:t>dev</w:t>
      </w:r>
      <w:r w:rsidR="007B2433">
        <w:t>idos por décadas de patrocínio d</w:t>
      </w:r>
      <w:r w:rsidR="0069615E">
        <w:t>a</w:t>
      </w:r>
      <w:r>
        <w:t xml:space="preserve"> ação de Desapropriação Indireta nº 0527173-63.1994.4.03.6100, cujos requisitórios foram expedidos de forma apartada da verba principal;</w:t>
      </w:r>
    </w:p>
    <w:p w14:paraId="68AABC25" w14:textId="77777777" w:rsidR="00F25F7E" w:rsidRDefault="00F25F7E" w:rsidP="009D6116">
      <w:pPr>
        <w:spacing w:line="312" w:lineRule="auto"/>
        <w:jc w:val="both"/>
      </w:pPr>
    </w:p>
    <w:p w14:paraId="7900C67B" w14:textId="77777777" w:rsidR="00F25F7E" w:rsidRDefault="00F25F7E" w:rsidP="009D6116">
      <w:pPr>
        <w:spacing w:line="312" w:lineRule="auto"/>
        <w:jc w:val="both"/>
      </w:pPr>
    </w:p>
    <w:p w14:paraId="1C9B1EE0" w14:textId="51C41935" w:rsidR="003F18BB" w:rsidRDefault="00F25F7E" w:rsidP="009D6116">
      <w:pPr>
        <w:spacing w:line="312" w:lineRule="auto"/>
        <w:jc w:val="both"/>
      </w:pPr>
      <w:r>
        <w:lastRenderedPageBreak/>
        <w:tab/>
      </w:r>
      <w:r>
        <w:tab/>
      </w:r>
      <w:r>
        <w:tab/>
        <w:t>(b) Tal verba</w:t>
      </w:r>
      <w:r w:rsidR="0069615E">
        <w:t>,</w:t>
      </w:r>
      <w:r>
        <w:t xml:space="preserve"> </w:t>
      </w:r>
      <w:r w:rsidR="0069615E">
        <w:t xml:space="preserve">de </w:t>
      </w:r>
      <w:r w:rsidR="0069615E" w:rsidRPr="0069615E">
        <w:rPr>
          <w:b/>
          <w:u w:val="single"/>
        </w:rPr>
        <w:t xml:space="preserve">natureza </w:t>
      </w:r>
      <w:r w:rsidRPr="00F25F7E">
        <w:rPr>
          <w:b/>
          <w:u w:val="single"/>
        </w:rPr>
        <w:t>alimentar</w:t>
      </w:r>
      <w:r>
        <w:t xml:space="preserve"> (Súmula Vinculante 47/STF)</w:t>
      </w:r>
      <w:r w:rsidR="0069615E">
        <w:t>,</w:t>
      </w:r>
      <w:r>
        <w:t xml:space="preserve"> é autônoma</w:t>
      </w:r>
      <w:r w:rsidR="0069615E">
        <w:rPr>
          <w:rStyle w:val="FootnoteReference"/>
        </w:rPr>
        <w:footnoteReference w:id="1"/>
      </w:r>
      <w:r>
        <w:t xml:space="preserve"> e não possui relação com a indenização devida pela União em decorrência da desapropriação </w:t>
      </w:r>
      <w:r w:rsidR="0069615E">
        <w:t xml:space="preserve">de áreas situadas no município de Ubatuba/SP (Ubatumirim) </w:t>
      </w:r>
      <w:r>
        <w:t xml:space="preserve">na década de setenta para a </w:t>
      </w:r>
      <w:r w:rsidR="007B2433">
        <w:t>expansão</w:t>
      </w:r>
      <w:r>
        <w:t xml:space="preserve"> de rodovia federal (BR-101);</w:t>
      </w:r>
    </w:p>
    <w:p w14:paraId="6ED0F589" w14:textId="77777777" w:rsidR="00F25F7E" w:rsidRDefault="00F25F7E" w:rsidP="009D6116">
      <w:pPr>
        <w:spacing w:line="312" w:lineRule="auto"/>
        <w:jc w:val="both"/>
      </w:pPr>
    </w:p>
    <w:p w14:paraId="61687B42" w14:textId="7C6F820E" w:rsidR="00F25F7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 xml:space="preserve">(c) </w:t>
      </w:r>
      <w:r w:rsidRPr="00093F99">
        <w:t xml:space="preserve">Eventual confusão entre áreas desapropriadas, conforme alegação descrita no parecer, se daria exclusivamente por </w:t>
      </w:r>
      <w:r w:rsidR="0069615E" w:rsidRPr="00093F99">
        <w:t>uma sobre</w:t>
      </w:r>
      <w:r w:rsidRPr="00093F99">
        <w:t>posição de gleba</w:t>
      </w:r>
      <w:r w:rsidR="0069615E" w:rsidRPr="00093F99">
        <w:t xml:space="preserve">s dos Autores </w:t>
      </w:r>
      <w:r w:rsidR="007B2433" w:rsidRPr="00093F99">
        <w:t>com</w:t>
      </w:r>
      <w:r w:rsidR="0069615E" w:rsidRPr="00093F99">
        <w:t xml:space="preserve"> outra limítrofe e </w:t>
      </w:r>
      <w:r w:rsidRPr="00093F99">
        <w:t xml:space="preserve">titulada </w:t>
      </w:r>
      <w:r w:rsidR="0069615E" w:rsidRPr="00093F99">
        <w:t xml:space="preserve">pela </w:t>
      </w:r>
      <w:r w:rsidRPr="00093F99">
        <w:t>companhia AGRÍCOLA AREIA BRANCA</w:t>
      </w:r>
      <w:r>
        <w:t xml:space="preserve">. Aliás, </w:t>
      </w:r>
      <w:r w:rsidRPr="0069615E">
        <w:rPr>
          <w:b/>
          <w:u w:val="single"/>
        </w:rPr>
        <w:t xml:space="preserve">conforme expressamente </w:t>
      </w:r>
      <w:r w:rsidR="0069615E" w:rsidRPr="0069615E">
        <w:rPr>
          <w:b/>
          <w:u w:val="single"/>
        </w:rPr>
        <w:t xml:space="preserve">reconhecido </w:t>
      </w:r>
      <w:r w:rsidR="007B2433">
        <w:rPr>
          <w:b/>
          <w:u w:val="single"/>
        </w:rPr>
        <w:t>n</w:t>
      </w:r>
      <w:r w:rsidRPr="0069615E">
        <w:rPr>
          <w:b/>
          <w:u w:val="single"/>
        </w:rPr>
        <w:t>a proposta de 16/08/2024</w:t>
      </w:r>
      <w:r>
        <w:t xml:space="preserve">; e </w:t>
      </w:r>
    </w:p>
    <w:p w14:paraId="004D81CD" w14:textId="77777777" w:rsidR="00F25F7E" w:rsidRDefault="00F25F7E" w:rsidP="009D6116">
      <w:pPr>
        <w:spacing w:line="312" w:lineRule="auto"/>
        <w:jc w:val="both"/>
      </w:pPr>
    </w:p>
    <w:p w14:paraId="38793B63" w14:textId="1C6779AB" w:rsidR="0069615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>(d)</w:t>
      </w:r>
      <w:r w:rsidR="0069615E">
        <w:t xml:space="preserve"> O transcurso de décadas sem oposição, a tempo e modo,</w:t>
      </w:r>
      <w:r w:rsidR="0069615E">
        <w:t xml:space="preserve"> </w:t>
      </w:r>
      <w:r w:rsidR="0069615E">
        <w:t>pelo Notificado (Sr. Leonildo)</w:t>
      </w:r>
      <w:del w:id="0" w:author="Afranio Affonso Ferreira Neto" w:date="2024-09-02T15:37:00Z" w16du:dateUtc="2024-09-02T18:37:00Z">
        <w:r w:rsidR="0069615E" w:rsidDel="00053AE0">
          <w:delText>,</w:delText>
        </w:r>
      </w:del>
      <w:r w:rsidR="0069615E">
        <w:t xml:space="preserve"> ocorrendo, sem qualquer dúvida, a </w:t>
      </w:r>
      <w:r w:rsidR="0069615E" w:rsidRPr="00093F99">
        <w:t>extinção de eventual direito pela ocorrência da prescrição</w:t>
      </w:r>
      <w:r w:rsidR="0069615E">
        <w:t xml:space="preserve">, uma vez que a o trecho da estrada BR-101 reivindicado fora </w:t>
      </w:r>
      <w:r w:rsidR="0069615E" w:rsidRPr="00093F99">
        <w:t>construído há mais de 50</w:t>
      </w:r>
      <w:r w:rsidR="0069615E">
        <w:t xml:space="preserve"> (cinquenta) anos.</w:t>
      </w:r>
    </w:p>
    <w:p w14:paraId="1DE81B5C" w14:textId="77777777" w:rsidR="0069615E" w:rsidRDefault="0069615E" w:rsidP="009D6116">
      <w:pPr>
        <w:spacing w:line="312" w:lineRule="auto"/>
        <w:jc w:val="both"/>
      </w:pPr>
    </w:p>
    <w:p w14:paraId="6C6E6AD7" w14:textId="024CBFEF" w:rsidR="007B2433" w:rsidRDefault="0069615E" w:rsidP="009D6116">
      <w:pPr>
        <w:spacing w:line="312" w:lineRule="auto"/>
        <w:jc w:val="both"/>
      </w:pPr>
      <w:r>
        <w:tab/>
      </w:r>
      <w:r>
        <w:tab/>
      </w:r>
      <w:r>
        <w:tab/>
        <w:t xml:space="preserve">Vimos </w:t>
      </w:r>
      <w:r w:rsidRPr="0069615E">
        <w:rPr>
          <w:b/>
          <w:u w:val="single"/>
        </w:rPr>
        <w:t>notificá-lo</w:t>
      </w:r>
      <w:r>
        <w:t xml:space="preserve"> da inconsistência da pretensão vertida no parecer e na proposição e da tentativa ilegítima da postulação</w:t>
      </w:r>
      <w:r w:rsidR="007B2433">
        <w:t xml:space="preserve"> frente à Notificante, a qual defenderá seu direito em qualquer via que se fizer necessária, inclusive na seara deontológica.</w:t>
      </w:r>
    </w:p>
    <w:p w14:paraId="6305B2D0" w14:textId="43E1F9F6" w:rsidR="007B2433" w:rsidRDefault="007B2433" w:rsidP="009D6116">
      <w:pPr>
        <w:spacing w:line="312" w:lineRule="auto"/>
        <w:jc w:val="both"/>
      </w:pPr>
    </w:p>
    <w:p w14:paraId="6CA9C760" w14:textId="1A31BB42" w:rsidR="007B2433" w:rsidRDefault="007B2433" w:rsidP="009D6116">
      <w:pPr>
        <w:spacing w:line="312" w:lineRule="auto"/>
        <w:jc w:val="both"/>
      </w:pPr>
    </w:p>
    <w:p w14:paraId="4852AAB5" w14:textId="4F501FA9" w:rsidR="007B2433" w:rsidRDefault="007B2433" w:rsidP="009D6116">
      <w:pPr>
        <w:spacing w:line="312" w:lineRule="auto"/>
        <w:jc w:val="both"/>
      </w:pPr>
      <w:r>
        <w:lastRenderedPageBreak/>
        <w:tab/>
      </w:r>
      <w:r>
        <w:tab/>
      </w:r>
      <w:r>
        <w:tab/>
        <w:t xml:space="preserve">Finalmente, em eventual investida judicial, a Notificante vindica que o Notificado apresente judicialmente </w:t>
      </w:r>
      <w:r w:rsidR="00AD7EB4">
        <w:t>esta</w:t>
      </w:r>
      <w:r>
        <w:t xml:space="preserve"> missiva em demonstração de boa-fé processual e respeito ao Poder Judiciário.</w:t>
      </w:r>
    </w:p>
    <w:p w14:paraId="266BACE9" w14:textId="77777777" w:rsidR="007B2433" w:rsidRDefault="007B2433" w:rsidP="009D6116">
      <w:pPr>
        <w:spacing w:line="312" w:lineRule="auto"/>
        <w:jc w:val="both"/>
      </w:pPr>
    </w:p>
    <w:p w14:paraId="0BD5213E" w14:textId="77777777" w:rsidR="007B2433" w:rsidRDefault="007B2433" w:rsidP="009D6116">
      <w:pPr>
        <w:spacing w:line="312" w:lineRule="auto"/>
        <w:jc w:val="both"/>
      </w:pPr>
      <w:r>
        <w:tab/>
      </w:r>
      <w:r>
        <w:tab/>
      </w:r>
      <w:r>
        <w:tab/>
        <w:t>Sem mais para o momento, firmamo-nos, atenciosamente,</w:t>
      </w:r>
    </w:p>
    <w:p w14:paraId="0A68FCA7" w14:textId="77777777" w:rsidR="007B2433" w:rsidRDefault="007B2433" w:rsidP="009D6116">
      <w:pPr>
        <w:spacing w:line="312" w:lineRule="auto"/>
        <w:jc w:val="both"/>
      </w:pPr>
    </w:p>
    <w:p w14:paraId="78B13DD3" w14:textId="77777777" w:rsidR="007B2433" w:rsidRDefault="007B2433" w:rsidP="009D6116">
      <w:pPr>
        <w:spacing w:line="312" w:lineRule="auto"/>
        <w:jc w:val="both"/>
      </w:pPr>
    </w:p>
    <w:p w14:paraId="429DB978" w14:textId="77777777" w:rsidR="009D6116" w:rsidRDefault="007B2433" w:rsidP="007B2433">
      <w:pPr>
        <w:jc w:val="center"/>
      </w:pPr>
      <w:r>
        <w:t>AFRANIO AFFONSO FERREIRA NETO</w:t>
      </w:r>
    </w:p>
    <w:p w14:paraId="37E10723" w14:textId="77777777" w:rsidR="007B2433" w:rsidRDefault="007B2433" w:rsidP="007B2433">
      <w:pPr>
        <w:jc w:val="center"/>
      </w:pPr>
      <w:r>
        <w:t>OAB-SP nº 155.406</w:t>
      </w:r>
    </w:p>
    <w:p w14:paraId="4EDB9BB0" w14:textId="77777777" w:rsidR="007B2433" w:rsidRDefault="007B2433" w:rsidP="007B2433">
      <w:pPr>
        <w:spacing w:line="312" w:lineRule="auto"/>
        <w:jc w:val="center"/>
      </w:pPr>
    </w:p>
    <w:p w14:paraId="59F07DD6" w14:textId="77777777" w:rsidR="007B2433" w:rsidRDefault="007B2433" w:rsidP="007B2433">
      <w:pPr>
        <w:spacing w:line="312" w:lineRule="auto"/>
        <w:jc w:val="center"/>
      </w:pPr>
    </w:p>
    <w:p w14:paraId="7A185ED8" w14:textId="77777777" w:rsidR="007B2433" w:rsidRDefault="007B2433" w:rsidP="007B2433">
      <w:pPr>
        <w:jc w:val="center"/>
      </w:pPr>
      <w:r>
        <w:t>GUSTAVO SURIAN BALESTRERO</w:t>
      </w:r>
    </w:p>
    <w:p w14:paraId="13FB7816" w14:textId="77777777" w:rsidR="007B2433" w:rsidRPr="00B95CD3" w:rsidRDefault="007B2433" w:rsidP="007B2433">
      <w:pPr>
        <w:jc w:val="center"/>
      </w:pPr>
      <w:r>
        <w:t>OAB-SP nº 207.405</w:t>
      </w:r>
    </w:p>
    <w:sectPr w:rsidR="007B2433" w:rsidRPr="00B95CD3" w:rsidSect="00145BD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2E5FF" w14:textId="77777777" w:rsidR="0069615E" w:rsidRDefault="0069615E">
      <w:r>
        <w:separator/>
      </w:r>
    </w:p>
  </w:endnote>
  <w:endnote w:type="continuationSeparator" w:id="0">
    <w:p w14:paraId="7914F34C" w14:textId="77777777" w:rsidR="0069615E" w:rsidRDefault="0069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2DCD" w14:textId="77777777" w:rsidR="0069615E" w:rsidRDefault="0069615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238BBC" wp14:editId="2EB47507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46D50" w14:textId="77777777" w:rsidR="0069615E" w:rsidRDefault="0069615E">
    <w:pPr>
      <w:pStyle w:val="Footer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062AABD0" wp14:editId="2E0E08E7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41629" w14:textId="77777777" w:rsidR="0069615E" w:rsidRDefault="0069615E">
      <w:r>
        <w:separator/>
      </w:r>
    </w:p>
  </w:footnote>
  <w:footnote w:type="continuationSeparator" w:id="0">
    <w:p w14:paraId="584BCD54" w14:textId="77777777" w:rsidR="0069615E" w:rsidRDefault="0069615E">
      <w:r>
        <w:continuationSeparator/>
      </w:r>
    </w:p>
  </w:footnote>
  <w:footnote w:id="1">
    <w:p w14:paraId="6B78648D" w14:textId="77777777" w:rsidR="0069615E" w:rsidRPr="0069615E" w:rsidRDefault="0069615E">
      <w:pPr>
        <w:pStyle w:val="FootnoteText"/>
        <w:rPr>
          <w:rFonts w:ascii="Courier New" w:hAnsi="Courier New"/>
        </w:rPr>
      </w:pPr>
      <w:r w:rsidRPr="0069615E">
        <w:rPr>
          <w:rStyle w:val="FootnoteReference"/>
          <w:rFonts w:ascii="Courier New" w:hAnsi="Courier New"/>
        </w:rPr>
        <w:footnoteRef/>
      </w:r>
      <w:r w:rsidRPr="0069615E">
        <w:rPr>
          <w:rFonts w:ascii="Courier New" w:hAnsi="Courier New"/>
        </w:rPr>
        <w:t xml:space="preserve">  - Lei Federal nº 9.806/94, art. 22-A.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745" w14:textId="77777777" w:rsidR="0069615E" w:rsidRDefault="006961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ABE98" w14:textId="77777777" w:rsidR="0069615E" w:rsidRDefault="006961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C169" w14:textId="77777777" w:rsidR="0069615E" w:rsidRPr="00D44C9B" w:rsidRDefault="0069615E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414C1E46" wp14:editId="20322E36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PageNumber"/>
        <w:rFonts w:ascii="Arial" w:hAnsi="Arial"/>
        <w:sz w:val="24"/>
      </w:rPr>
      <w:fldChar w:fldCharType="begin"/>
    </w:r>
    <w:r w:rsidRPr="00D44C9B">
      <w:rPr>
        <w:rStyle w:val="PageNumber"/>
        <w:rFonts w:ascii="Arial" w:hAnsi="Arial"/>
        <w:sz w:val="24"/>
      </w:rPr>
      <w:instrText xml:space="preserve"> PAGE </w:instrText>
    </w:r>
    <w:r w:rsidRPr="00D44C9B">
      <w:rPr>
        <w:rStyle w:val="PageNumber"/>
        <w:rFonts w:ascii="Arial" w:hAnsi="Arial"/>
        <w:sz w:val="24"/>
      </w:rPr>
      <w:fldChar w:fldCharType="separate"/>
    </w:r>
    <w:r w:rsidR="00AD7EB4">
      <w:rPr>
        <w:rStyle w:val="PageNumber"/>
        <w:rFonts w:ascii="Arial" w:hAnsi="Arial"/>
        <w:noProof/>
        <w:sz w:val="24"/>
      </w:rPr>
      <w:t>3</w:t>
    </w:r>
    <w:r w:rsidRPr="00D44C9B">
      <w:rPr>
        <w:rStyle w:val="PageNumber"/>
        <w:rFonts w:ascii="Arial" w:hAnsi="Arial"/>
        <w:sz w:val="24"/>
      </w:rPr>
      <w:fldChar w:fldCharType="end"/>
    </w:r>
  </w:p>
  <w:p w14:paraId="67FC9503" w14:textId="77777777" w:rsidR="0069615E" w:rsidRDefault="0069615E">
    <w:pPr>
      <w:jc w:val="center"/>
      <w:rPr>
        <w:rFonts w:ascii="Arial" w:hAnsi="Arial"/>
        <w:sz w:val="26"/>
      </w:rPr>
    </w:pPr>
  </w:p>
  <w:p w14:paraId="5FED72F3" w14:textId="77777777" w:rsidR="0069615E" w:rsidRPr="009C33F8" w:rsidRDefault="0069615E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335FAC78" w14:textId="77777777" w:rsidR="0069615E" w:rsidRPr="009C33F8" w:rsidRDefault="0069615E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7868496A" w14:textId="77777777" w:rsidR="0069615E" w:rsidRPr="009C33F8" w:rsidRDefault="0069615E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ED8BA" w14:textId="77777777" w:rsidR="0069615E" w:rsidRDefault="0069615E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FA5D31" wp14:editId="2ED5FDDD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6F58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5256771B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5A24357A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3A246E06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229DBAD1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1814A737" w14:textId="77777777" w:rsidR="0069615E" w:rsidRPr="00AC3942" w:rsidRDefault="0069615E" w:rsidP="00430239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6B5FA0CD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4EA8BEAD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A5D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63626F58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5256771B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5A24357A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3A246E06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229DBAD1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1814A737" w14:textId="77777777" w:rsidR="0069615E" w:rsidRPr="00AC3942" w:rsidRDefault="0069615E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6B5FA0CD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4EA8BEAD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6278D1B0" wp14:editId="501134F0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BD35FB" w14:textId="77777777" w:rsidR="0069615E" w:rsidRDefault="0069615E">
    <w:pPr>
      <w:pStyle w:val="Header"/>
      <w:jc w:val="center"/>
      <w:rPr>
        <w:rFonts w:ascii="Arial" w:hAnsi="Arial"/>
      </w:rPr>
    </w:pPr>
  </w:p>
  <w:p w14:paraId="07CCB2EE" w14:textId="77777777" w:rsidR="0069615E" w:rsidRDefault="0069615E">
    <w:pPr>
      <w:pStyle w:val="Header"/>
      <w:jc w:val="center"/>
      <w:rPr>
        <w:rFonts w:ascii="Arial" w:hAnsi="Arial"/>
      </w:rPr>
    </w:pPr>
  </w:p>
  <w:p w14:paraId="52F918A5" w14:textId="77777777" w:rsidR="0069615E" w:rsidRDefault="0069615E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28B986" wp14:editId="18621775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FDDA5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02E6E8A0" w14:textId="77777777" w:rsidR="0069615E" w:rsidRPr="005A04F5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6F76E1E4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3EC4E8A2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8B986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0FFDDA5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02E6E8A0" w14:textId="77777777" w:rsidR="0069615E" w:rsidRPr="005A04F5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6F76E1E4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3EC4E8A2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9335705" w14:textId="77777777" w:rsidR="0069615E" w:rsidRDefault="0069615E">
    <w:pPr>
      <w:pStyle w:val="Header"/>
      <w:jc w:val="center"/>
    </w:pPr>
  </w:p>
  <w:p w14:paraId="019E35EF" w14:textId="77777777" w:rsidR="0069615E" w:rsidRDefault="0069615E">
    <w:pPr>
      <w:pStyle w:val="Header"/>
      <w:jc w:val="center"/>
    </w:pPr>
  </w:p>
  <w:p w14:paraId="2D87C082" w14:textId="77777777" w:rsidR="0069615E" w:rsidRDefault="0069615E">
    <w:pPr>
      <w:pStyle w:val="Header"/>
    </w:pPr>
  </w:p>
  <w:p w14:paraId="4BF0F4EC" w14:textId="77777777" w:rsidR="0069615E" w:rsidRDefault="00696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822050">
    <w:abstractNumId w:val="9"/>
  </w:num>
  <w:num w:numId="2" w16cid:durableId="1088228994">
    <w:abstractNumId w:val="7"/>
  </w:num>
  <w:num w:numId="3" w16cid:durableId="1812794301">
    <w:abstractNumId w:val="6"/>
  </w:num>
  <w:num w:numId="4" w16cid:durableId="1500534602">
    <w:abstractNumId w:val="5"/>
  </w:num>
  <w:num w:numId="5" w16cid:durableId="1041321592">
    <w:abstractNumId w:val="4"/>
  </w:num>
  <w:num w:numId="6" w16cid:durableId="1029069505">
    <w:abstractNumId w:val="8"/>
  </w:num>
  <w:num w:numId="7" w16cid:durableId="1379550717">
    <w:abstractNumId w:val="3"/>
  </w:num>
  <w:num w:numId="8" w16cid:durableId="702049770">
    <w:abstractNumId w:val="2"/>
  </w:num>
  <w:num w:numId="9" w16cid:durableId="1667439901">
    <w:abstractNumId w:val="1"/>
  </w:num>
  <w:num w:numId="10" w16cid:durableId="1018771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mailMerge>
    <w:mainDocumentType w:val="mailingLabels"/>
    <w:dataType w:val="textFile"/>
    <w:destination w:val="fax"/>
    <w:activeRecord w:val="-1"/>
    <w:odso/>
  </w:mailMerge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16"/>
    <w:rsid w:val="000138E8"/>
    <w:rsid w:val="00053AE0"/>
    <w:rsid w:val="00062926"/>
    <w:rsid w:val="000855A2"/>
    <w:rsid w:val="00093F99"/>
    <w:rsid w:val="000D5E63"/>
    <w:rsid w:val="001141FC"/>
    <w:rsid w:val="00115DE9"/>
    <w:rsid w:val="00145BDC"/>
    <w:rsid w:val="001729EF"/>
    <w:rsid w:val="001A6AAA"/>
    <w:rsid w:val="002042CD"/>
    <w:rsid w:val="00246214"/>
    <w:rsid w:val="002640FC"/>
    <w:rsid w:val="00292A86"/>
    <w:rsid w:val="00292AE8"/>
    <w:rsid w:val="00295F98"/>
    <w:rsid w:val="00317209"/>
    <w:rsid w:val="00392649"/>
    <w:rsid w:val="003B6DBD"/>
    <w:rsid w:val="003F18BB"/>
    <w:rsid w:val="003F64E2"/>
    <w:rsid w:val="00430239"/>
    <w:rsid w:val="00450B69"/>
    <w:rsid w:val="00451D3B"/>
    <w:rsid w:val="004840E0"/>
    <w:rsid w:val="00484800"/>
    <w:rsid w:val="004B1866"/>
    <w:rsid w:val="00516ABD"/>
    <w:rsid w:val="00540DCF"/>
    <w:rsid w:val="00585F88"/>
    <w:rsid w:val="005A04F5"/>
    <w:rsid w:val="00606209"/>
    <w:rsid w:val="006147EB"/>
    <w:rsid w:val="0069615E"/>
    <w:rsid w:val="00706A63"/>
    <w:rsid w:val="0074787D"/>
    <w:rsid w:val="00752E64"/>
    <w:rsid w:val="007B2433"/>
    <w:rsid w:val="007E25F7"/>
    <w:rsid w:val="007F68F1"/>
    <w:rsid w:val="008215E5"/>
    <w:rsid w:val="008415C5"/>
    <w:rsid w:val="00843406"/>
    <w:rsid w:val="00894BF0"/>
    <w:rsid w:val="008A6DEB"/>
    <w:rsid w:val="0090028F"/>
    <w:rsid w:val="009105AF"/>
    <w:rsid w:val="009A1EB6"/>
    <w:rsid w:val="009A457E"/>
    <w:rsid w:val="009C33F8"/>
    <w:rsid w:val="009D6116"/>
    <w:rsid w:val="009F30AC"/>
    <w:rsid w:val="00A60B27"/>
    <w:rsid w:val="00A73255"/>
    <w:rsid w:val="00AC3942"/>
    <w:rsid w:val="00AD7EB4"/>
    <w:rsid w:val="00B95CD3"/>
    <w:rsid w:val="00C16C7A"/>
    <w:rsid w:val="00C262E0"/>
    <w:rsid w:val="00C4789F"/>
    <w:rsid w:val="00CC28AA"/>
    <w:rsid w:val="00CE666A"/>
    <w:rsid w:val="00CF0091"/>
    <w:rsid w:val="00CF6DDF"/>
    <w:rsid w:val="00D44C9B"/>
    <w:rsid w:val="00D5049B"/>
    <w:rsid w:val="00DC3C49"/>
    <w:rsid w:val="00E84C59"/>
    <w:rsid w:val="00EC105B"/>
    <w:rsid w:val="00EF0F67"/>
    <w:rsid w:val="00F150EF"/>
    <w:rsid w:val="00F25F7E"/>
    <w:rsid w:val="00F26EDF"/>
    <w:rsid w:val="00F67F7C"/>
    <w:rsid w:val="00F72743"/>
    <w:rsid w:val="00F84488"/>
    <w:rsid w:val="00FD7AC8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6FBDE6F"/>
  <w15:chartTrackingRefBased/>
  <w15:docId w15:val="{82E629B9-241E-417F-9407-F7CE861C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Heading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BodyText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BlockText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HeaderChar">
    <w:name w:val="Header Char"/>
    <w:link w:val="Header"/>
    <w:rsid w:val="000855A2"/>
    <w:rPr>
      <w:rFonts w:ascii="Courier New" w:hAnsi="Courier New" w:cs="Arial"/>
      <w:sz w:val="27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25F7E"/>
    <w:pPr>
      <w:ind w:left="720"/>
      <w:contextualSpacing/>
    </w:pPr>
  </w:style>
  <w:style w:type="paragraph" w:styleId="Revision">
    <w:name w:val="Revision"/>
    <w:hidden/>
    <w:uiPriority w:val="99"/>
    <w:semiHidden/>
    <w:rsid w:val="002042CD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etti@adv.oabsp.org.b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5BC6-F683-4DDE-AEE7-82B6BDB9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Antonio Ferreira</cp:lastModifiedBy>
  <cp:revision>3</cp:revision>
  <cp:lastPrinted>2013-09-16T15:24:00Z</cp:lastPrinted>
  <dcterms:created xsi:type="dcterms:W3CDTF">2024-09-02T18:47:00Z</dcterms:created>
  <dcterms:modified xsi:type="dcterms:W3CDTF">2024-11-02T21:52:00Z</dcterms:modified>
</cp:coreProperties>
</file>