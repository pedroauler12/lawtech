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6CD95" w14:textId="77777777" w:rsidR="00450B69" w:rsidRDefault="00B15FE0" w:rsidP="002C4CDA">
      <w:pPr>
        <w:jc w:val="both"/>
      </w:pPr>
      <w:r>
        <w:t>EXCELENTÍSSIMO JUIZ</w:t>
      </w:r>
      <w:r w:rsidR="007A29C9">
        <w:t xml:space="preserve"> DE DIREITO DA DÉCIMA SEGUNDA VARA DO FORO CENTRAL DA FAZENDA PÚBLICA, COMARCA DE SÃO PAULO.</w:t>
      </w:r>
    </w:p>
    <w:p w14:paraId="61899A9B" w14:textId="77777777" w:rsidR="007A29C9" w:rsidRDefault="007A29C9" w:rsidP="00450B69">
      <w:pPr>
        <w:spacing w:line="312" w:lineRule="auto"/>
        <w:jc w:val="both"/>
      </w:pPr>
    </w:p>
    <w:p w14:paraId="76FD161B" w14:textId="77777777" w:rsidR="007A29C9" w:rsidRDefault="007A29C9" w:rsidP="00450B69">
      <w:pPr>
        <w:spacing w:line="312" w:lineRule="auto"/>
        <w:jc w:val="both"/>
      </w:pPr>
    </w:p>
    <w:p w14:paraId="6645F5EE" w14:textId="77777777" w:rsidR="007A29C9" w:rsidRDefault="007A29C9" w:rsidP="00450B69">
      <w:pPr>
        <w:spacing w:line="312" w:lineRule="auto"/>
        <w:jc w:val="both"/>
      </w:pPr>
    </w:p>
    <w:p w14:paraId="24F8897F" w14:textId="77777777" w:rsidR="007A29C9" w:rsidRDefault="007A29C9" w:rsidP="00450B69">
      <w:pPr>
        <w:spacing w:line="312" w:lineRule="auto"/>
        <w:jc w:val="both"/>
      </w:pPr>
    </w:p>
    <w:p w14:paraId="6DBFA566" w14:textId="77777777" w:rsidR="007A29C9" w:rsidRDefault="007A29C9" w:rsidP="00450B69">
      <w:pPr>
        <w:spacing w:line="312" w:lineRule="auto"/>
        <w:jc w:val="both"/>
      </w:pPr>
    </w:p>
    <w:p w14:paraId="6C393935" w14:textId="77777777" w:rsidR="007A29C9" w:rsidRDefault="007A29C9" w:rsidP="00450B69">
      <w:pPr>
        <w:spacing w:line="312" w:lineRule="auto"/>
        <w:jc w:val="both"/>
      </w:pPr>
    </w:p>
    <w:p w14:paraId="6A548988" w14:textId="77777777" w:rsidR="007A29C9" w:rsidRDefault="007A29C9" w:rsidP="00450B69">
      <w:pPr>
        <w:spacing w:line="312" w:lineRule="auto"/>
        <w:jc w:val="both"/>
      </w:pPr>
    </w:p>
    <w:p w14:paraId="482D1A2C" w14:textId="77777777" w:rsidR="007A29C9" w:rsidRPr="007A29C9" w:rsidRDefault="007A29C9" w:rsidP="00450B69">
      <w:pPr>
        <w:spacing w:line="312" w:lineRule="auto"/>
        <w:jc w:val="both"/>
        <w:rPr>
          <w:b/>
          <w:u w:val="single"/>
        </w:rPr>
      </w:pPr>
      <w:r w:rsidRPr="007A29C9">
        <w:rPr>
          <w:b/>
          <w:u w:val="single"/>
        </w:rPr>
        <w:t>Processo nº 1056204-87.2020.8.26.0053</w:t>
      </w:r>
    </w:p>
    <w:p w14:paraId="0551D5D1" w14:textId="77777777" w:rsidR="007A29C9" w:rsidRDefault="007A29C9" w:rsidP="00450B69">
      <w:pPr>
        <w:spacing w:line="312" w:lineRule="auto"/>
        <w:jc w:val="both"/>
      </w:pPr>
    </w:p>
    <w:p w14:paraId="2F845F82" w14:textId="77777777" w:rsidR="007A29C9" w:rsidRDefault="007A29C9" w:rsidP="00450B69">
      <w:pPr>
        <w:spacing w:line="312" w:lineRule="auto"/>
        <w:jc w:val="both"/>
      </w:pPr>
    </w:p>
    <w:p w14:paraId="0450DAFE" w14:textId="77777777" w:rsidR="007A29C9" w:rsidRDefault="007A29C9" w:rsidP="00450B69">
      <w:pPr>
        <w:spacing w:line="312" w:lineRule="auto"/>
        <w:jc w:val="both"/>
      </w:pPr>
    </w:p>
    <w:p w14:paraId="2CEDF0CE" w14:textId="77777777" w:rsidR="007A29C9" w:rsidRDefault="007A29C9" w:rsidP="00450B69">
      <w:pPr>
        <w:spacing w:line="312" w:lineRule="auto"/>
        <w:jc w:val="both"/>
      </w:pPr>
    </w:p>
    <w:p w14:paraId="3F3BE0F5" w14:textId="77777777" w:rsidR="007A29C9" w:rsidRDefault="007A29C9" w:rsidP="00450B69">
      <w:pPr>
        <w:spacing w:line="312" w:lineRule="auto"/>
        <w:jc w:val="both"/>
      </w:pPr>
      <w:r>
        <w:tab/>
      </w:r>
      <w:r>
        <w:tab/>
      </w:r>
      <w:r>
        <w:tab/>
      </w:r>
      <w:r>
        <w:rPr>
          <w:b/>
          <w:u w:val="single"/>
        </w:rPr>
        <w:t>ANA MARIA AFONSO FERREIRA BIANCHI</w:t>
      </w:r>
      <w:r>
        <w:t xml:space="preserve"> e outros, por seus advogados, </w:t>
      </w:r>
      <w:r w:rsidR="00883C9A">
        <w:t>n</w:t>
      </w:r>
      <w:r>
        <w:t xml:space="preserve">a Ação de Reparação por Prejuízo ao Erário ajuizada pela COMPANHIA DE ENGENHARIA DE TRÁFEGO – CET, intimados da r. decisão de fls. 806/807, como lhes faculta o artigo 1.022, II, do Código de Processo Civil, vêm opor </w:t>
      </w:r>
      <w:r>
        <w:rPr>
          <w:b/>
          <w:u w:val="single"/>
        </w:rPr>
        <w:t>Embargos de Declaração</w:t>
      </w:r>
      <w:r>
        <w:t>, pelos motivos e para os fins descritos a seguir.</w:t>
      </w:r>
    </w:p>
    <w:p w14:paraId="7731F3D6" w14:textId="77777777" w:rsidR="007A29C9" w:rsidRDefault="007A29C9" w:rsidP="00450B69">
      <w:pPr>
        <w:spacing w:line="312" w:lineRule="auto"/>
        <w:jc w:val="both"/>
      </w:pPr>
    </w:p>
    <w:p w14:paraId="52645AF7" w14:textId="77777777" w:rsidR="007A29C9" w:rsidRDefault="007A29C9" w:rsidP="00450B69">
      <w:pPr>
        <w:spacing w:line="312" w:lineRule="auto"/>
        <w:jc w:val="both"/>
      </w:pPr>
    </w:p>
    <w:p w14:paraId="6F02AA3E" w14:textId="33E4D537" w:rsidR="007A29C9" w:rsidRDefault="007A29C9" w:rsidP="00450B69">
      <w:pPr>
        <w:spacing w:line="312" w:lineRule="auto"/>
        <w:jc w:val="both"/>
      </w:pPr>
      <w:r>
        <w:rPr>
          <w:b/>
          <w:u w:val="single"/>
        </w:rPr>
        <w:t>1</w:t>
      </w:r>
      <w:r>
        <w:t>.-</w:t>
      </w:r>
      <w:r>
        <w:tab/>
      </w:r>
      <w:r>
        <w:tab/>
      </w:r>
      <w:r>
        <w:tab/>
      </w:r>
      <w:r w:rsidR="000B4DAD">
        <w:t>E</w:t>
      </w:r>
      <w:r>
        <w:t xml:space="preserve">sse MM. Juízo determinou </w:t>
      </w:r>
      <w:r w:rsidR="000B4DAD">
        <w:t>os réus</w:t>
      </w:r>
      <w:r>
        <w:t xml:space="preserve"> se manifestem sobre o requerimento de prova emprestada formulado pela Autora (fls. 797/798).</w:t>
      </w:r>
    </w:p>
    <w:p w14:paraId="639700D9" w14:textId="77777777" w:rsidR="000B4DAD" w:rsidRDefault="007A29C9" w:rsidP="00450B69">
      <w:pPr>
        <w:spacing w:line="312" w:lineRule="auto"/>
        <w:jc w:val="both"/>
      </w:pPr>
      <w:r>
        <w:tab/>
      </w:r>
      <w:r>
        <w:tab/>
      </w:r>
    </w:p>
    <w:p w14:paraId="5449F7AC" w14:textId="25F4C790" w:rsidR="00BD2742" w:rsidRDefault="000B4DAD" w:rsidP="00450B69">
      <w:pPr>
        <w:spacing w:line="312" w:lineRule="auto"/>
        <w:jc w:val="both"/>
      </w:pPr>
      <w:r>
        <w:lastRenderedPageBreak/>
        <w:tab/>
      </w:r>
      <w:r w:rsidR="007A29C9">
        <w:tab/>
      </w:r>
      <w:r>
        <w:tab/>
      </w:r>
      <w:r w:rsidR="007A29C9">
        <w:t xml:space="preserve">No entanto, deixou de apreciar o pleito apresentado pelos ora Embargantes, </w:t>
      </w:r>
      <w:r>
        <w:t>de</w:t>
      </w:r>
      <w:r w:rsidR="007A29C9">
        <w:t xml:space="preserve"> </w:t>
      </w:r>
      <w:r w:rsidR="007A29C9" w:rsidRPr="007D4EC2">
        <w:rPr>
          <w:b/>
          <w:bCs/>
          <w:u w:val="single"/>
        </w:rPr>
        <w:t>extin</w:t>
      </w:r>
      <w:r w:rsidRPr="007D4EC2">
        <w:rPr>
          <w:b/>
          <w:bCs/>
          <w:u w:val="single"/>
        </w:rPr>
        <w:t>ção d</w:t>
      </w:r>
      <w:r w:rsidR="007A29C9" w:rsidRPr="007D4EC2">
        <w:rPr>
          <w:b/>
          <w:bCs/>
          <w:u w:val="single"/>
        </w:rPr>
        <w:t>a demanda po</w:t>
      </w:r>
      <w:r w:rsidR="00BD2742" w:rsidRPr="007D4EC2">
        <w:rPr>
          <w:b/>
          <w:bCs/>
          <w:u w:val="single"/>
        </w:rPr>
        <w:t>r falta de cogitação de dolo do ex-</w:t>
      </w:r>
      <w:r w:rsidR="007A29C9" w:rsidRPr="007D4EC2">
        <w:rPr>
          <w:b/>
          <w:bCs/>
          <w:u w:val="single"/>
        </w:rPr>
        <w:t>diretor</w:t>
      </w:r>
      <w:r w:rsidR="007A29C9">
        <w:t xml:space="preserve">, Egydio Bianchi, </w:t>
      </w:r>
      <w:r w:rsidR="00BD2742">
        <w:t>sucedido pelos Embargante</w:t>
      </w:r>
      <w:r w:rsidR="002C4CDA">
        <w:t>s</w:t>
      </w:r>
      <w:r w:rsidR="00952310">
        <w:t xml:space="preserve"> (fls. 801</w:t>
      </w:r>
      <w:r w:rsidR="00BD2742">
        <w:t>/804).</w:t>
      </w:r>
    </w:p>
    <w:p w14:paraId="34AF51BC" w14:textId="77777777" w:rsidR="00BD2742" w:rsidRDefault="00BD2742" w:rsidP="00450B69">
      <w:pPr>
        <w:spacing w:line="312" w:lineRule="auto"/>
        <w:jc w:val="both"/>
      </w:pPr>
    </w:p>
    <w:p w14:paraId="44DF6161" w14:textId="0E721D04" w:rsidR="002C4CDA" w:rsidRDefault="00BD2742" w:rsidP="00450B69">
      <w:pPr>
        <w:spacing w:line="312" w:lineRule="auto"/>
        <w:jc w:val="both"/>
      </w:pPr>
      <w:r>
        <w:rPr>
          <w:b/>
          <w:u w:val="single"/>
        </w:rPr>
        <w:t>2</w:t>
      </w:r>
      <w:r>
        <w:t>.-</w:t>
      </w:r>
      <w:r>
        <w:tab/>
      </w:r>
      <w:r>
        <w:tab/>
      </w:r>
      <w:r>
        <w:tab/>
        <w:t xml:space="preserve">É que, reconhecido pelo E. Tribunal de Justiça de São Paulo que este litígio trata </w:t>
      </w:r>
      <w:r w:rsidRPr="00BD2742">
        <w:rPr>
          <w:b/>
          <w:u w:val="single"/>
        </w:rPr>
        <w:t>improbidade administrativa</w:t>
      </w:r>
      <w:r>
        <w:t xml:space="preserve"> (fls. 769/779), e considerando a </w:t>
      </w:r>
      <w:r w:rsidRPr="007D4EC2">
        <w:rPr>
          <w:b/>
          <w:bCs/>
          <w:u w:val="single"/>
        </w:rPr>
        <w:t xml:space="preserve">inexistência de cogitação de dolo na </w:t>
      </w:r>
      <w:r w:rsidR="000B4DAD">
        <w:rPr>
          <w:b/>
          <w:bCs/>
          <w:u w:val="single"/>
        </w:rPr>
        <w:t>ação</w:t>
      </w:r>
      <w:r>
        <w:t xml:space="preserve"> (fls. 1/18) </w:t>
      </w:r>
      <w:r w:rsidRPr="007D4EC2">
        <w:rPr>
          <w:b/>
          <w:bCs/>
          <w:u w:val="single"/>
        </w:rPr>
        <w:t xml:space="preserve">é de rigor </w:t>
      </w:r>
      <w:r w:rsidR="000B4DAD" w:rsidRPr="007D4EC2">
        <w:rPr>
          <w:b/>
          <w:bCs/>
          <w:u w:val="single"/>
        </w:rPr>
        <w:t>a imediata decretação da</w:t>
      </w:r>
      <w:r w:rsidRPr="007D4EC2">
        <w:rPr>
          <w:b/>
          <w:bCs/>
          <w:u w:val="single"/>
        </w:rPr>
        <w:t xml:space="preserve"> improcedência da ação</w:t>
      </w:r>
      <w:r w:rsidR="00C61961">
        <w:t xml:space="preserve"> (</w:t>
      </w:r>
      <w:r>
        <w:t>art</w:t>
      </w:r>
      <w:r w:rsidR="00C61961">
        <w:t>.</w:t>
      </w:r>
      <w:r w:rsidR="002C4CDA">
        <w:t xml:space="preserve"> 17, § 6</w:t>
      </w:r>
      <w:r w:rsidR="00170EE9">
        <w:t>º</w:t>
      </w:r>
      <w:r w:rsidR="002C4CDA">
        <w:t>-B, da Lei n. 8.429/92 e tema 1.199 do C.</w:t>
      </w:r>
      <w:r w:rsidR="00170EE9">
        <w:t xml:space="preserve"> </w:t>
      </w:r>
      <w:r w:rsidR="002C4CDA">
        <w:t>STF</w:t>
      </w:r>
      <w:r w:rsidR="00C61961">
        <w:t>).</w:t>
      </w:r>
    </w:p>
    <w:p w14:paraId="738942BA" w14:textId="77777777" w:rsidR="000B4DAD" w:rsidRDefault="000B4DAD" w:rsidP="00450B69">
      <w:pPr>
        <w:spacing w:line="312" w:lineRule="auto"/>
        <w:jc w:val="both"/>
      </w:pPr>
    </w:p>
    <w:p w14:paraId="325E5863" w14:textId="0C3CCB19" w:rsidR="000B4DAD" w:rsidRDefault="000B4DAD" w:rsidP="00450B69">
      <w:pPr>
        <w:spacing w:line="312" w:lineRule="auto"/>
        <w:jc w:val="both"/>
      </w:pPr>
      <w:r>
        <w:tab/>
      </w:r>
      <w:r>
        <w:tab/>
      </w:r>
      <w:r>
        <w:tab/>
        <w:t xml:space="preserve">Ademais, a evidenciar a inexistência do dolo, que sequer foi cogitado pela Autora, lembre-se que </w:t>
      </w:r>
      <w:r w:rsidRPr="007D4EC2">
        <w:rPr>
          <w:b/>
          <w:bCs/>
          <w:u w:val="single"/>
        </w:rPr>
        <w:t>a adoção d</w:t>
      </w:r>
      <w:r w:rsidR="00C61961" w:rsidRPr="007D4EC2">
        <w:rPr>
          <w:b/>
          <w:bCs/>
          <w:u w:val="single"/>
        </w:rPr>
        <w:t xml:space="preserve">a resolução combatida nesta ação se deu em obediência a </w:t>
      </w:r>
      <w:r w:rsidR="00C61961">
        <w:rPr>
          <w:b/>
          <w:bCs/>
          <w:u w:val="single"/>
        </w:rPr>
        <w:t xml:space="preserve">uma </w:t>
      </w:r>
      <w:r w:rsidR="00C61961" w:rsidRPr="007D4EC2">
        <w:rPr>
          <w:b/>
          <w:bCs/>
          <w:u w:val="single"/>
        </w:rPr>
        <w:t>recomendação do</w:t>
      </w:r>
      <w:r w:rsidRPr="007D4EC2">
        <w:rPr>
          <w:b/>
          <w:bCs/>
          <w:u w:val="single"/>
        </w:rPr>
        <w:t xml:space="preserve"> departamento jurídico da companhia</w:t>
      </w:r>
      <w:r w:rsidR="00C61961" w:rsidRPr="007D4EC2">
        <w:t xml:space="preserve"> (</w:t>
      </w:r>
      <w:r w:rsidRPr="00C61961">
        <w:t>f</w:t>
      </w:r>
      <w:r>
        <w:t>ls. 624/625)</w:t>
      </w:r>
      <w:r w:rsidR="00C61961">
        <w:t>.</w:t>
      </w:r>
    </w:p>
    <w:p w14:paraId="56DD95B7" w14:textId="77777777" w:rsidR="000B4DAD" w:rsidRDefault="000B4DAD" w:rsidP="00450B69">
      <w:pPr>
        <w:spacing w:line="312" w:lineRule="auto"/>
        <w:jc w:val="both"/>
      </w:pPr>
    </w:p>
    <w:p w14:paraId="48A79609" w14:textId="77777777" w:rsidR="00F5455E" w:rsidRDefault="00F5455E" w:rsidP="00450B69">
      <w:pPr>
        <w:spacing w:line="312" w:lineRule="auto"/>
        <w:jc w:val="both"/>
      </w:pPr>
    </w:p>
    <w:p w14:paraId="6033C244" w14:textId="6C1A2DDB" w:rsidR="00F5455E" w:rsidRPr="00F5455E" w:rsidRDefault="00F5455E" w:rsidP="00450B69">
      <w:pPr>
        <w:spacing w:line="312" w:lineRule="auto"/>
        <w:jc w:val="both"/>
      </w:pPr>
      <w:r>
        <w:rPr>
          <w:b/>
          <w:u w:val="single"/>
        </w:rPr>
        <w:t>3</w:t>
      </w:r>
      <w:r>
        <w:t>.-</w:t>
      </w:r>
      <w:r>
        <w:tab/>
      </w:r>
      <w:r>
        <w:tab/>
      </w:r>
      <w:r>
        <w:tab/>
      </w:r>
      <w:r w:rsidR="00C61961">
        <w:t>Além disso,</w:t>
      </w:r>
      <w:r>
        <w:t xml:space="preserve"> esse MM. Juízo precisa indicar especificamente os alegados atos ímprobos de cada um dos réus, ant</w:t>
      </w:r>
      <w:r w:rsidR="001720EA">
        <w:t>es de definir os meios de prova</w:t>
      </w:r>
      <w:r>
        <w:t>, relacionando-os com as novas figuras típicas (LIA, art. 17, § 10-C</w:t>
      </w:r>
      <w:r w:rsidR="00952310">
        <w:t>)</w:t>
      </w:r>
      <w:r w:rsidR="00343E48">
        <w:t>, conforme os Embargantes postula</w:t>
      </w:r>
      <w:r w:rsidR="001720EA">
        <w:t>ra</w:t>
      </w:r>
      <w:r w:rsidR="00343E48">
        <w:t>m às fls. 801/804 (item 5)</w:t>
      </w:r>
      <w:r>
        <w:t xml:space="preserve">.  </w:t>
      </w:r>
    </w:p>
    <w:p w14:paraId="3CB0933B" w14:textId="77777777" w:rsidR="002C4CDA" w:rsidRDefault="002C4CDA" w:rsidP="00450B69">
      <w:pPr>
        <w:spacing w:line="312" w:lineRule="auto"/>
        <w:jc w:val="both"/>
      </w:pPr>
    </w:p>
    <w:p w14:paraId="5D0D00D2" w14:textId="13930BB6" w:rsidR="002C4CDA" w:rsidRDefault="00F5455E" w:rsidP="00450B69">
      <w:pPr>
        <w:spacing w:line="312" w:lineRule="auto"/>
        <w:jc w:val="both"/>
      </w:pPr>
      <w:r>
        <w:rPr>
          <w:b/>
          <w:u w:val="single"/>
        </w:rPr>
        <w:t>4</w:t>
      </w:r>
      <w:r w:rsidR="002C4CDA">
        <w:t>.-</w:t>
      </w:r>
      <w:r w:rsidR="002C4CDA">
        <w:tab/>
      </w:r>
      <w:r w:rsidR="002C4CDA">
        <w:tab/>
      </w:r>
      <w:r w:rsidR="002C4CDA">
        <w:tab/>
        <w:t>Diante do exposto, e graças aos acréscimos que certamente serão trazidos por Vossa Excelência, requer-se que, integrada</w:t>
      </w:r>
      <w:r>
        <w:t>s</w:t>
      </w:r>
      <w:r w:rsidR="002C4CDA">
        <w:t xml:space="preserve"> a</w:t>
      </w:r>
      <w:r>
        <w:t>s omissões</w:t>
      </w:r>
      <w:r w:rsidR="002C4CDA">
        <w:t xml:space="preserve"> demonstrada</w:t>
      </w:r>
      <w:r>
        <w:t>s</w:t>
      </w:r>
      <w:r w:rsidR="002C4CDA">
        <w:t xml:space="preserve"> acima, </w:t>
      </w:r>
      <w:r w:rsidR="00C61961">
        <w:t>d</w:t>
      </w:r>
      <w:r w:rsidR="002C4CDA">
        <w:t>ecret</w:t>
      </w:r>
      <w:r w:rsidR="00C61961">
        <w:t xml:space="preserve">ando-se desde logo </w:t>
      </w:r>
      <w:r w:rsidR="002C4CDA">
        <w:t xml:space="preserve">a </w:t>
      </w:r>
      <w:r w:rsidR="002C4CDA" w:rsidRPr="002C4CDA">
        <w:rPr>
          <w:b/>
          <w:u w:val="single"/>
        </w:rPr>
        <w:lastRenderedPageBreak/>
        <w:t>improcedência</w:t>
      </w:r>
      <w:r w:rsidR="002C4CDA">
        <w:t xml:space="preserve"> da demanda</w:t>
      </w:r>
      <w:r w:rsidR="00C61961">
        <w:t xml:space="preserve">, </w:t>
      </w:r>
      <w:r w:rsidR="002C4CDA">
        <w:t xml:space="preserve">ainda que </w:t>
      </w:r>
      <w:r w:rsidR="00C61961">
        <w:t xml:space="preserve">para tanto </w:t>
      </w:r>
      <w:r w:rsidR="002C4CDA">
        <w:t>seja necessário o emprego de efeito modificativo à presente oposição declaratória</w:t>
      </w:r>
      <w:r w:rsidR="00C61961">
        <w:t xml:space="preserve">, Na hipótese de assim não entender V.Exa., que então </w:t>
      </w:r>
      <w:r>
        <w:t>defina o tipo de improbidade que, em tese, o referido ex-diretor teria praticado</w:t>
      </w:r>
      <w:ins w:id="0" w:author="Afranio Affonso Ferreira Neto" w:date="2024-10-07T16:36:00Z" w16du:dateUtc="2024-10-07T19:36:00Z">
        <w:r w:rsidR="00C61961">
          <w:t>,</w:t>
        </w:r>
      </w:ins>
      <w:r>
        <w:t xml:space="preserve"> à luz da Lei n. 14.230/2021</w:t>
      </w:r>
      <w:r w:rsidR="00952310">
        <w:t xml:space="preserve"> (art. 17, § 10-C)</w:t>
      </w:r>
      <w:r w:rsidR="002C4CDA">
        <w:t>.</w:t>
      </w:r>
    </w:p>
    <w:p w14:paraId="56E54F94" w14:textId="77777777" w:rsidR="002C4CDA" w:rsidRDefault="002C4CDA" w:rsidP="00450B69">
      <w:pPr>
        <w:spacing w:line="312" w:lineRule="auto"/>
        <w:jc w:val="both"/>
      </w:pPr>
    </w:p>
    <w:p w14:paraId="362AD20F" w14:textId="77777777" w:rsidR="002C4CDA" w:rsidRDefault="002C4CDA" w:rsidP="00450B69">
      <w:pPr>
        <w:spacing w:line="312" w:lineRule="auto"/>
        <w:jc w:val="both"/>
      </w:pPr>
      <w:r>
        <w:tab/>
      </w:r>
      <w:r>
        <w:tab/>
      </w:r>
      <w:r>
        <w:tab/>
        <w:t>Termos em que, da juntada, abrindo-se vista à parte embargada (CPC, art. 1.023, § 2º),</w:t>
      </w:r>
    </w:p>
    <w:p w14:paraId="23C95581" w14:textId="77777777" w:rsidR="002C4CDA" w:rsidRDefault="002C4CDA" w:rsidP="00450B69">
      <w:pPr>
        <w:spacing w:line="312" w:lineRule="auto"/>
        <w:jc w:val="both"/>
      </w:pPr>
      <w:r>
        <w:tab/>
      </w:r>
      <w:r>
        <w:tab/>
      </w:r>
      <w:r>
        <w:tab/>
        <w:t>P. Deferimento.</w:t>
      </w:r>
    </w:p>
    <w:p w14:paraId="7DE1F759" w14:textId="77777777" w:rsidR="002C4CDA" w:rsidRDefault="002C4CDA" w:rsidP="00450B69">
      <w:pPr>
        <w:spacing w:line="312" w:lineRule="auto"/>
        <w:jc w:val="both"/>
      </w:pPr>
    </w:p>
    <w:p w14:paraId="60DB0817" w14:textId="77777777" w:rsidR="007A29C9" w:rsidRDefault="002C4CDA" w:rsidP="002C4CDA">
      <w:pPr>
        <w:spacing w:line="312" w:lineRule="auto"/>
        <w:jc w:val="center"/>
      </w:pPr>
      <w:r>
        <w:t>São Paulo, 07 de outubro de 2024.</w:t>
      </w:r>
    </w:p>
    <w:p w14:paraId="4DD256D0" w14:textId="77777777" w:rsidR="002C4CDA" w:rsidRDefault="002C4CDA" w:rsidP="002C4CDA">
      <w:pPr>
        <w:spacing w:line="312" w:lineRule="auto"/>
        <w:jc w:val="center"/>
      </w:pPr>
    </w:p>
    <w:p w14:paraId="19593817" w14:textId="77777777" w:rsidR="002C4CDA" w:rsidRDefault="002C4CDA" w:rsidP="002C4CDA">
      <w:pPr>
        <w:spacing w:line="312" w:lineRule="auto"/>
        <w:jc w:val="center"/>
      </w:pPr>
    </w:p>
    <w:p w14:paraId="0EC98B9F" w14:textId="77777777" w:rsidR="002C4CDA" w:rsidRDefault="002C4CDA" w:rsidP="002C4CDA">
      <w:pPr>
        <w:jc w:val="center"/>
      </w:pPr>
      <w:r>
        <w:t>AFRANIO AFFONSO FERREIRA NETO</w:t>
      </w:r>
    </w:p>
    <w:p w14:paraId="64FE0E41" w14:textId="77777777" w:rsidR="002C4CDA" w:rsidRDefault="002C4CDA" w:rsidP="002C4CDA">
      <w:pPr>
        <w:jc w:val="center"/>
      </w:pPr>
      <w:r>
        <w:t>OAB-SP nº 155.406</w:t>
      </w:r>
    </w:p>
    <w:p w14:paraId="0175B600" w14:textId="77777777" w:rsidR="002C4CDA" w:rsidRDefault="002C4CDA" w:rsidP="002C4CDA">
      <w:pPr>
        <w:spacing w:line="312" w:lineRule="auto"/>
        <w:jc w:val="center"/>
      </w:pPr>
    </w:p>
    <w:p w14:paraId="1BD3BE12" w14:textId="77777777" w:rsidR="002C4CDA" w:rsidRDefault="002C4CDA" w:rsidP="002C4CDA">
      <w:pPr>
        <w:spacing w:line="312" w:lineRule="auto"/>
        <w:jc w:val="center"/>
      </w:pPr>
    </w:p>
    <w:p w14:paraId="252F887E" w14:textId="77777777" w:rsidR="002C4CDA" w:rsidRDefault="002C4CDA" w:rsidP="002C4CDA">
      <w:pPr>
        <w:jc w:val="center"/>
      </w:pPr>
      <w:r>
        <w:t>GUSTAVO SURIAN BALESTRERO</w:t>
      </w:r>
    </w:p>
    <w:p w14:paraId="2B94017C" w14:textId="77777777" w:rsidR="002C4CDA" w:rsidRPr="007A29C9" w:rsidRDefault="002C4CDA" w:rsidP="002C4CDA">
      <w:pPr>
        <w:jc w:val="center"/>
      </w:pPr>
      <w:r>
        <w:t xml:space="preserve">OAB-SP nº 207.405 </w:t>
      </w:r>
    </w:p>
    <w:sectPr w:rsidR="002C4CDA" w:rsidRPr="007A29C9" w:rsidSect="00145BD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739" w:right="1361" w:bottom="1134" w:left="1985" w:header="1191" w:footer="936" w:gutter="0"/>
      <w:pgBorders w:zOrder="back">
        <w:left w:val="single" w:sz="4" w:space="31" w:color="auto"/>
        <w:bottom w:val="single" w:sz="4" w:space="4" w:color="auto"/>
        <w:right w:val="single" w:sz="4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9041F" w14:textId="77777777" w:rsidR="002C4CDA" w:rsidRDefault="002C4CDA">
      <w:r>
        <w:separator/>
      </w:r>
    </w:p>
  </w:endnote>
  <w:endnote w:type="continuationSeparator" w:id="0">
    <w:p w14:paraId="3B589FCD" w14:textId="77777777" w:rsidR="002C4CDA" w:rsidRDefault="002C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1CAB5" w14:textId="77777777" w:rsidR="002C4CDA" w:rsidRDefault="002C4CDA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F2D35D0" wp14:editId="447650BE">
          <wp:simplePos x="0" y="0"/>
          <wp:positionH relativeFrom="column">
            <wp:posOffset>-1229360</wp:posOffset>
          </wp:positionH>
          <wp:positionV relativeFrom="paragraph">
            <wp:posOffset>203835</wp:posOffset>
          </wp:positionV>
          <wp:extent cx="2628265" cy="591185"/>
          <wp:effectExtent l="0" t="0" r="635" b="0"/>
          <wp:wrapNone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265" cy="591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9473E" w14:textId="77777777" w:rsidR="002C4CDA" w:rsidRDefault="002C4CDA">
    <w:pPr>
      <w:pStyle w:val="Footer"/>
    </w:pPr>
    <w:r w:rsidRPr="008A6DEB">
      <w:rPr>
        <w:noProof/>
      </w:rPr>
      <w:drawing>
        <wp:anchor distT="0" distB="0" distL="114300" distR="114300" simplePos="0" relativeHeight="251658240" behindDoc="1" locked="0" layoutInCell="1" allowOverlap="1" wp14:anchorId="2FB7CBE0" wp14:editId="39152C8A">
          <wp:simplePos x="0" y="0"/>
          <wp:positionH relativeFrom="column">
            <wp:posOffset>-1239520</wp:posOffset>
          </wp:positionH>
          <wp:positionV relativeFrom="paragraph">
            <wp:posOffset>203200</wp:posOffset>
          </wp:positionV>
          <wp:extent cx="2628265" cy="591185"/>
          <wp:effectExtent l="0" t="0" r="635" b="0"/>
          <wp:wrapNone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265" cy="591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902F2" w14:textId="77777777" w:rsidR="002C4CDA" w:rsidRDefault="002C4CDA">
      <w:r>
        <w:separator/>
      </w:r>
    </w:p>
  </w:footnote>
  <w:footnote w:type="continuationSeparator" w:id="0">
    <w:p w14:paraId="7D88E85B" w14:textId="77777777" w:rsidR="002C4CDA" w:rsidRDefault="002C4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7387A" w14:textId="77777777" w:rsidR="002C4CDA" w:rsidRDefault="002C4CD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0E4D20" w14:textId="77777777" w:rsidR="002C4CDA" w:rsidRDefault="002C4CD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B23C7" w14:textId="77777777" w:rsidR="002C4CDA" w:rsidRPr="00D44C9B" w:rsidRDefault="002C4CDA" w:rsidP="009A457E">
    <w:pPr>
      <w:tabs>
        <w:tab w:val="center" w:pos="4280"/>
        <w:tab w:val="right" w:pos="8561"/>
      </w:tabs>
      <w:rPr>
        <w:rFonts w:ascii="Arial" w:hAnsi="Arial"/>
        <w:sz w:val="24"/>
      </w:rPr>
    </w:pPr>
    <w:r>
      <w:rPr>
        <w:rFonts w:ascii="Arial" w:hAnsi="Arial"/>
        <w:sz w:val="26"/>
      </w:rPr>
      <w:tab/>
    </w:r>
    <w:r>
      <w:rPr>
        <w:rFonts w:ascii="Arial" w:hAnsi="Arial"/>
        <w:noProof/>
        <w:sz w:val="26"/>
      </w:rPr>
      <w:drawing>
        <wp:anchor distT="0" distB="0" distL="114300" distR="114300" simplePos="0" relativeHeight="251660288" behindDoc="1" locked="0" layoutInCell="1" allowOverlap="1" wp14:anchorId="28F601C3" wp14:editId="00AE70E2">
          <wp:simplePos x="0" y="0"/>
          <wp:positionH relativeFrom="column">
            <wp:posOffset>-1270635</wp:posOffset>
          </wp:positionH>
          <wp:positionV relativeFrom="paragraph">
            <wp:posOffset>-766445</wp:posOffset>
          </wp:positionV>
          <wp:extent cx="2048510" cy="1136650"/>
          <wp:effectExtent l="0" t="0" r="8890" b="6350"/>
          <wp:wrapNone/>
          <wp:docPr id="26" name="Imagem 26" descr="affonso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affonso_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113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sz w:val="26"/>
      </w:rPr>
      <w:t xml:space="preserve">                                                  </w:t>
    </w:r>
    <w:r>
      <w:rPr>
        <w:rFonts w:ascii="Arial" w:hAnsi="Arial"/>
        <w:sz w:val="26"/>
      </w:rPr>
      <w:tab/>
      <w:t xml:space="preserve"> </w:t>
    </w:r>
    <w:r w:rsidRPr="00D44C9B">
      <w:rPr>
        <w:rFonts w:ascii="Arial" w:hAnsi="Arial"/>
        <w:sz w:val="26"/>
      </w:rPr>
      <w:t xml:space="preserve"> </w:t>
    </w:r>
    <w:r w:rsidRPr="00D44C9B">
      <w:rPr>
        <w:rStyle w:val="PageNumber"/>
        <w:rFonts w:ascii="Arial" w:hAnsi="Arial"/>
        <w:sz w:val="24"/>
      </w:rPr>
      <w:fldChar w:fldCharType="begin"/>
    </w:r>
    <w:r w:rsidRPr="00D44C9B">
      <w:rPr>
        <w:rStyle w:val="PageNumber"/>
        <w:rFonts w:ascii="Arial" w:hAnsi="Arial"/>
        <w:sz w:val="24"/>
      </w:rPr>
      <w:instrText xml:space="preserve"> PAGE </w:instrText>
    </w:r>
    <w:r w:rsidRPr="00D44C9B">
      <w:rPr>
        <w:rStyle w:val="PageNumber"/>
        <w:rFonts w:ascii="Arial" w:hAnsi="Arial"/>
        <w:sz w:val="24"/>
      </w:rPr>
      <w:fldChar w:fldCharType="separate"/>
    </w:r>
    <w:r w:rsidR="001720EA">
      <w:rPr>
        <w:rStyle w:val="PageNumber"/>
        <w:rFonts w:ascii="Arial" w:hAnsi="Arial"/>
        <w:noProof/>
        <w:sz w:val="24"/>
      </w:rPr>
      <w:t>3</w:t>
    </w:r>
    <w:r w:rsidRPr="00D44C9B">
      <w:rPr>
        <w:rStyle w:val="PageNumber"/>
        <w:rFonts w:ascii="Arial" w:hAnsi="Arial"/>
        <w:sz w:val="24"/>
      </w:rPr>
      <w:fldChar w:fldCharType="end"/>
    </w:r>
  </w:p>
  <w:p w14:paraId="18885C8B" w14:textId="77777777" w:rsidR="002C4CDA" w:rsidRDefault="002C4CDA">
    <w:pPr>
      <w:jc w:val="center"/>
      <w:rPr>
        <w:rFonts w:ascii="Arial" w:hAnsi="Arial"/>
        <w:sz w:val="26"/>
      </w:rPr>
    </w:pPr>
  </w:p>
  <w:p w14:paraId="4252EC67" w14:textId="77777777" w:rsidR="002C4CDA" w:rsidRPr="009C33F8" w:rsidRDefault="002C4CDA">
    <w:pPr>
      <w:jc w:val="center"/>
      <w:rPr>
        <w:rFonts w:ascii="Arial" w:hAnsi="Arial"/>
        <w:b/>
        <w:outline/>
        <w:color w:val="FFFFFF" w:themeColor="background1"/>
        <w:spacing w:val="20"/>
        <w:sz w:val="16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</w:p>
  <w:p w14:paraId="02441632" w14:textId="77777777" w:rsidR="002C4CDA" w:rsidRPr="009C33F8" w:rsidRDefault="002C4CDA">
    <w:pPr>
      <w:jc w:val="center"/>
      <w:rPr>
        <w:b/>
        <w:color w:val="808080"/>
        <w:spacing w:val="20"/>
        <w:sz w:val="16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  <w:p w14:paraId="0914296D" w14:textId="77777777" w:rsidR="002C4CDA" w:rsidRPr="009C33F8" w:rsidRDefault="002C4CDA">
    <w:pPr>
      <w:jc w:val="center"/>
      <w:rPr>
        <w:b/>
        <w:color w:val="808080"/>
        <w:spacing w:val="20"/>
        <w:sz w:val="16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B7735" w14:textId="77777777" w:rsidR="002C4CDA" w:rsidRDefault="002C4CDA">
    <w:pPr>
      <w:jc w:val="center"/>
      <w:rPr>
        <w:rFonts w:ascii="Arial" w:hAnsi="Arial"/>
        <w:sz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A0468B6" wp14:editId="6631BFDE">
              <wp:simplePos x="0" y="0"/>
              <wp:positionH relativeFrom="column">
                <wp:posOffset>3199765</wp:posOffset>
              </wp:positionH>
              <wp:positionV relativeFrom="paragraph">
                <wp:posOffset>-295275</wp:posOffset>
              </wp:positionV>
              <wp:extent cx="2773680" cy="1629410"/>
              <wp:effectExtent l="0" t="0" r="7620" b="8890"/>
              <wp:wrapThrough wrapText="bothSides">
                <wp:wrapPolygon edited="0">
                  <wp:start x="0" y="0"/>
                  <wp:lineTo x="0" y="21465"/>
                  <wp:lineTo x="21511" y="21465"/>
                  <wp:lineTo x="21511" y="0"/>
                  <wp:lineTo x="0" y="0"/>
                </wp:wrapPolygon>
              </wp:wrapThrough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680" cy="162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4BCF6" w14:textId="77777777" w:rsidR="002C4CDA" w:rsidRPr="00AC3942" w:rsidRDefault="002C4CDA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MANUEL ALCEU AFFONSO FERREIRA</w:t>
                          </w:r>
                        </w:p>
                        <w:p w14:paraId="1671FB0B" w14:textId="77777777" w:rsidR="002C4CDA" w:rsidRPr="00AC3942" w:rsidRDefault="002C4CDA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AFRANIO AFFONSO FERREIRA NETO</w:t>
                          </w:r>
                        </w:p>
                        <w:p w14:paraId="2DB88806" w14:textId="77777777" w:rsidR="002C4CDA" w:rsidRPr="00AC3942" w:rsidRDefault="002C4CDA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MAURICIO JOSEPH ABADI</w:t>
                          </w:r>
                        </w:p>
                        <w:p w14:paraId="1B471C68" w14:textId="77777777" w:rsidR="002C4CDA" w:rsidRPr="00AC3942" w:rsidRDefault="002C4CDA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GUSTAVO SURIAN BALESTRERO</w:t>
                          </w:r>
                        </w:p>
                        <w:p w14:paraId="12198D89" w14:textId="77777777" w:rsidR="002C4CDA" w:rsidRPr="00AC3942" w:rsidRDefault="002C4CDA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ANA CAROLINA DE MORAIS GUERRA</w:t>
                          </w:r>
                        </w:p>
                        <w:p w14:paraId="79578CBE" w14:textId="77777777" w:rsidR="002C4CDA" w:rsidRPr="00AC3942" w:rsidRDefault="002C4CDA" w:rsidP="00430239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DAVID CURY NETO</w:t>
                          </w:r>
                        </w:p>
                        <w:p w14:paraId="2EBF5C45" w14:textId="77777777" w:rsidR="002C4CDA" w:rsidRPr="00AC3942" w:rsidRDefault="002C4CDA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ANDRÉ CID DE OLIVEIRA</w:t>
                          </w:r>
                        </w:p>
                        <w:p w14:paraId="7E4397A8" w14:textId="77777777" w:rsidR="002C4CDA" w:rsidRPr="00AC3942" w:rsidRDefault="002C4CDA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RAUL LEITE CARDOSO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468B6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251.95pt;margin-top:-23.25pt;width:218.4pt;height:128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" stroked="f">
              <v:textbox>
                <w:txbxContent>
                  <w:p w14:paraId="4224BCF6" w14:textId="77777777" w:rsidR="002C4CDA" w:rsidRPr="00AC3942" w:rsidRDefault="002C4CDA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MANUEL ALCEU AFFONSO FERREIRA</w:t>
                    </w:r>
                  </w:p>
                  <w:p w14:paraId="1671FB0B" w14:textId="77777777" w:rsidR="002C4CDA" w:rsidRPr="00AC3942" w:rsidRDefault="002C4CDA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AFRANIO AFFONSO FERREIRA NETO</w:t>
                    </w:r>
                  </w:p>
                  <w:p w14:paraId="2DB88806" w14:textId="77777777" w:rsidR="002C4CDA" w:rsidRPr="00AC3942" w:rsidRDefault="002C4CDA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MAURICIO JOSEPH ABADI</w:t>
                    </w:r>
                  </w:p>
                  <w:p w14:paraId="1B471C68" w14:textId="77777777" w:rsidR="002C4CDA" w:rsidRPr="00AC3942" w:rsidRDefault="002C4CDA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GUSTAVO SURIAN BALESTRERO</w:t>
                    </w:r>
                  </w:p>
                  <w:p w14:paraId="12198D89" w14:textId="77777777" w:rsidR="002C4CDA" w:rsidRPr="00AC3942" w:rsidRDefault="002C4CDA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ANA CAROLINA DE MORAIS GUERRA</w:t>
                    </w:r>
                  </w:p>
                  <w:p w14:paraId="79578CBE" w14:textId="77777777" w:rsidR="002C4CDA" w:rsidRPr="00AC3942" w:rsidRDefault="002C4CDA" w:rsidP="00430239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DAVID CURY NETO</w:t>
                    </w:r>
                  </w:p>
                  <w:p w14:paraId="2EBF5C45" w14:textId="77777777" w:rsidR="002C4CDA" w:rsidRPr="00AC3942" w:rsidRDefault="002C4CDA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ANDRÉ CID DE OLIVEIRA</w:t>
                    </w:r>
                  </w:p>
                  <w:p w14:paraId="7E4397A8" w14:textId="77777777" w:rsidR="002C4CDA" w:rsidRPr="00AC3942" w:rsidRDefault="002C4CDA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RAUL LEITE CARDOSO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5168" behindDoc="1" locked="0" layoutInCell="1" allowOverlap="1" wp14:anchorId="1D9A98DE" wp14:editId="4EE741BB">
          <wp:simplePos x="0" y="0"/>
          <wp:positionH relativeFrom="column">
            <wp:posOffset>-1260475</wp:posOffset>
          </wp:positionH>
          <wp:positionV relativeFrom="paragraph">
            <wp:posOffset>-756285</wp:posOffset>
          </wp:positionV>
          <wp:extent cx="2048510" cy="1136650"/>
          <wp:effectExtent l="0" t="0" r="8890" b="6350"/>
          <wp:wrapNone/>
          <wp:docPr id="12" name="Imagem 12" descr="affonso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ffonso_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113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190B1E" w14:textId="77777777" w:rsidR="002C4CDA" w:rsidRDefault="002C4CDA">
    <w:pPr>
      <w:pStyle w:val="Header"/>
      <w:jc w:val="center"/>
      <w:rPr>
        <w:rFonts w:ascii="Arial" w:hAnsi="Arial"/>
      </w:rPr>
    </w:pPr>
  </w:p>
  <w:p w14:paraId="1ECC2FBA" w14:textId="77777777" w:rsidR="002C4CDA" w:rsidRDefault="002C4CDA">
    <w:pPr>
      <w:pStyle w:val="Header"/>
      <w:jc w:val="center"/>
      <w:rPr>
        <w:rFonts w:ascii="Arial" w:hAnsi="Arial"/>
      </w:rPr>
    </w:pPr>
  </w:p>
  <w:p w14:paraId="1A4FC465" w14:textId="77777777" w:rsidR="002C4CDA" w:rsidRDefault="002C4CDA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D18EE8" wp14:editId="3A642A4E">
              <wp:simplePos x="0" y="0"/>
              <wp:positionH relativeFrom="column">
                <wp:posOffset>-518160</wp:posOffset>
              </wp:positionH>
              <wp:positionV relativeFrom="paragraph">
                <wp:posOffset>147320</wp:posOffset>
              </wp:positionV>
              <wp:extent cx="2004060" cy="627380"/>
              <wp:effectExtent l="0" t="4445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4060" cy="627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9912AF" w14:textId="77777777" w:rsidR="002C4CDA" w:rsidRPr="00567DDF" w:rsidRDefault="002C4CDA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>Rua H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>ungria</w:t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 nº 888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 xml:space="preserve"> - 5º andar</w:t>
                          </w:r>
                        </w:p>
                        <w:p w14:paraId="6C6E9DF0" w14:textId="77777777" w:rsidR="002C4CDA" w:rsidRPr="005A04F5" w:rsidRDefault="002C4CDA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Jardim Europa - São Paulo - </w:t>
                          </w:r>
                          <w:r w:rsidRPr="005A04F5">
                            <w:rPr>
                              <w:rFonts w:ascii="Arial" w:hAnsi="Arial"/>
                              <w:sz w:val="14"/>
                            </w:rPr>
                            <w:t>01455-000</w:t>
                          </w:r>
                        </w:p>
                        <w:p w14:paraId="6AADF346" w14:textId="77777777" w:rsidR="002C4CDA" w:rsidRPr="00567DDF" w:rsidRDefault="002C4CDA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Tel.:  55 11 3813-9522 </w:t>
                          </w:r>
                        </w:p>
                        <w:p w14:paraId="2E5AC4A2" w14:textId="77777777" w:rsidR="002C4CDA" w:rsidRPr="00567DDF" w:rsidRDefault="002C4CDA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>advocacia@affonsoferreira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>.com.br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D18EE8" id="Text Box 19" o:spid="_x0000_s1027" type="#_x0000_t202" style="position:absolute;left:0;text-align:left;margin-left:-40.8pt;margin-top:11.6pt;width:157.8pt;height:4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" filled="f" stroked="f">
              <v:textbox>
                <w:txbxContent>
                  <w:p w14:paraId="559912AF" w14:textId="77777777" w:rsidR="002C4CDA" w:rsidRPr="00567DDF" w:rsidRDefault="002C4CDA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Rua H</w:t>
                    </w:r>
                    <w:r w:rsidRPr="00567DDF">
                      <w:rPr>
                        <w:rFonts w:ascii="Arial" w:hAnsi="Arial"/>
                        <w:sz w:val="14"/>
                      </w:rPr>
                      <w:t>ungria</w:t>
                    </w:r>
                    <w:r>
                      <w:rPr>
                        <w:rFonts w:ascii="Arial" w:hAnsi="Arial"/>
                        <w:sz w:val="14"/>
                      </w:rPr>
                      <w:t xml:space="preserve"> nº 888</w:t>
                    </w:r>
                    <w:r w:rsidRPr="00567DDF">
                      <w:rPr>
                        <w:rFonts w:ascii="Arial" w:hAnsi="Arial"/>
                        <w:sz w:val="14"/>
                      </w:rPr>
                      <w:t xml:space="preserve"> - 5º andar</w:t>
                    </w:r>
                  </w:p>
                  <w:p w14:paraId="6C6E9DF0" w14:textId="77777777" w:rsidR="002C4CDA" w:rsidRPr="005A04F5" w:rsidRDefault="002C4CDA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 xml:space="preserve">Jardim Europa - São Paulo - </w:t>
                    </w:r>
                    <w:r w:rsidRPr="005A04F5">
                      <w:rPr>
                        <w:rFonts w:ascii="Arial" w:hAnsi="Arial"/>
                        <w:sz w:val="14"/>
                      </w:rPr>
                      <w:t>01455-000</w:t>
                    </w:r>
                  </w:p>
                  <w:p w14:paraId="6AADF346" w14:textId="77777777" w:rsidR="002C4CDA" w:rsidRPr="00567DDF" w:rsidRDefault="002C4CDA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 xml:space="preserve">Tel.:  55 11 3813-9522 </w:t>
                    </w:r>
                  </w:p>
                  <w:p w14:paraId="2E5AC4A2" w14:textId="77777777" w:rsidR="002C4CDA" w:rsidRPr="00567DDF" w:rsidRDefault="002C4CDA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advocacia@affonsoferreira</w:t>
                    </w:r>
                    <w:r w:rsidRPr="00567DDF">
                      <w:rPr>
                        <w:rFonts w:ascii="Arial" w:hAnsi="Arial"/>
                        <w:sz w:val="14"/>
                      </w:rPr>
                      <w:t>.com.br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012E17A9" w14:textId="77777777" w:rsidR="002C4CDA" w:rsidRDefault="002C4CDA">
    <w:pPr>
      <w:pStyle w:val="Header"/>
      <w:jc w:val="center"/>
    </w:pPr>
  </w:p>
  <w:p w14:paraId="604E4E03" w14:textId="77777777" w:rsidR="002C4CDA" w:rsidRDefault="002C4CDA">
    <w:pPr>
      <w:pStyle w:val="Header"/>
      <w:jc w:val="center"/>
    </w:pPr>
  </w:p>
  <w:p w14:paraId="3713BBF5" w14:textId="77777777" w:rsidR="002C4CDA" w:rsidRDefault="002C4CDA">
    <w:pPr>
      <w:pStyle w:val="Header"/>
    </w:pPr>
  </w:p>
  <w:p w14:paraId="0B1E7668" w14:textId="77777777" w:rsidR="002C4CDA" w:rsidRDefault="002C4C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EF285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444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5E4B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3297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4CC9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E6CA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2C18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383C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2CE1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AC7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140922">
    <w:abstractNumId w:val="9"/>
  </w:num>
  <w:num w:numId="2" w16cid:durableId="382021676">
    <w:abstractNumId w:val="7"/>
  </w:num>
  <w:num w:numId="3" w16cid:durableId="805319765">
    <w:abstractNumId w:val="6"/>
  </w:num>
  <w:num w:numId="4" w16cid:durableId="840240245">
    <w:abstractNumId w:val="5"/>
  </w:num>
  <w:num w:numId="5" w16cid:durableId="936593683">
    <w:abstractNumId w:val="4"/>
  </w:num>
  <w:num w:numId="6" w16cid:durableId="1208298334">
    <w:abstractNumId w:val="8"/>
  </w:num>
  <w:num w:numId="7" w16cid:durableId="1940677291">
    <w:abstractNumId w:val="3"/>
  </w:num>
  <w:num w:numId="8" w16cid:durableId="42678786">
    <w:abstractNumId w:val="2"/>
  </w:num>
  <w:num w:numId="9" w16cid:durableId="1078671717">
    <w:abstractNumId w:val="1"/>
  </w:num>
  <w:num w:numId="10" w16cid:durableId="104445071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franio Affonso Ferreira Neto">
    <w15:presenceInfo w15:providerId="AD" w15:userId="S-1-5-21-1614895754-861567501-839522115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mailMerge>
    <w:mainDocumentType w:val="mailingLabels"/>
    <w:dataType w:val="textFile"/>
    <w:destination w:val="fax"/>
    <w:activeRecord w:val="-1"/>
    <w:odso/>
  </w:mailMerge>
  <w:trackRevisions/>
  <w:defaultTabStop w:val="709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FE0"/>
    <w:rsid w:val="000138E8"/>
    <w:rsid w:val="00035FE4"/>
    <w:rsid w:val="00062926"/>
    <w:rsid w:val="000855A2"/>
    <w:rsid w:val="000B4DAD"/>
    <w:rsid w:val="000D5E63"/>
    <w:rsid w:val="00111BAA"/>
    <w:rsid w:val="00115DE9"/>
    <w:rsid w:val="00145BDC"/>
    <w:rsid w:val="00170EE9"/>
    <w:rsid w:val="001720EA"/>
    <w:rsid w:val="001729EF"/>
    <w:rsid w:val="001A6AAA"/>
    <w:rsid w:val="00246214"/>
    <w:rsid w:val="002640FC"/>
    <w:rsid w:val="00292A86"/>
    <w:rsid w:val="00292AE8"/>
    <w:rsid w:val="00295F98"/>
    <w:rsid w:val="002C4CDA"/>
    <w:rsid w:val="00343E48"/>
    <w:rsid w:val="00392649"/>
    <w:rsid w:val="003B6DBD"/>
    <w:rsid w:val="003F64E2"/>
    <w:rsid w:val="00430239"/>
    <w:rsid w:val="00450B69"/>
    <w:rsid w:val="00451D3B"/>
    <w:rsid w:val="004840E0"/>
    <w:rsid w:val="004B1866"/>
    <w:rsid w:val="00516ABD"/>
    <w:rsid w:val="005271DF"/>
    <w:rsid w:val="00540DCF"/>
    <w:rsid w:val="00585F88"/>
    <w:rsid w:val="005A04F5"/>
    <w:rsid w:val="00606209"/>
    <w:rsid w:val="006147EB"/>
    <w:rsid w:val="00636DC1"/>
    <w:rsid w:val="00706A63"/>
    <w:rsid w:val="007325DE"/>
    <w:rsid w:val="0074787D"/>
    <w:rsid w:val="007A29C9"/>
    <w:rsid w:val="007D4EC2"/>
    <w:rsid w:val="007E25F7"/>
    <w:rsid w:val="007F68F1"/>
    <w:rsid w:val="008215E5"/>
    <w:rsid w:val="008415C5"/>
    <w:rsid w:val="00843406"/>
    <w:rsid w:val="00883C9A"/>
    <w:rsid w:val="00894BF0"/>
    <w:rsid w:val="008A6DEB"/>
    <w:rsid w:val="0090028F"/>
    <w:rsid w:val="009105AF"/>
    <w:rsid w:val="00952310"/>
    <w:rsid w:val="009A1EB6"/>
    <w:rsid w:val="009A457E"/>
    <w:rsid w:val="009C33F8"/>
    <w:rsid w:val="009F30AC"/>
    <w:rsid w:val="00A73255"/>
    <w:rsid w:val="00AC3942"/>
    <w:rsid w:val="00B15FE0"/>
    <w:rsid w:val="00B95CD3"/>
    <w:rsid w:val="00BD2742"/>
    <w:rsid w:val="00C16C7A"/>
    <w:rsid w:val="00C262E0"/>
    <w:rsid w:val="00C4789F"/>
    <w:rsid w:val="00C61961"/>
    <w:rsid w:val="00CC28AA"/>
    <w:rsid w:val="00CE666A"/>
    <w:rsid w:val="00CF6DDF"/>
    <w:rsid w:val="00D44C9B"/>
    <w:rsid w:val="00D5049B"/>
    <w:rsid w:val="00DC3C49"/>
    <w:rsid w:val="00E84C59"/>
    <w:rsid w:val="00EC105B"/>
    <w:rsid w:val="00EF0F67"/>
    <w:rsid w:val="00F150EF"/>
    <w:rsid w:val="00F26EDF"/>
    <w:rsid w:val="00F5455E"/>
    <w:rsid w:val="00F72743"/>
    <w:rsid w:val="00F84488"/>
    <w:rsid w:val="00FD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2CEE4D4"/>
  <w15:chartTrackingRefBased/>
  <w15:docId w15:val="{C2963AD1-A2CF-4840-B253-DDBA6D08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29FE"/>
    <w:rPr>
      <w:rFonts w:ascii="Courier New" w:hAnsi="Courier New" w:cs="Arial"/>
      <w:sz w:val="27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sz w:val="28"/>
    </w:rPr>
  </w:style>
  <w:style w:type="paragraph" w:styleId="Heading2">
    <w:name w:val="heading 2"/>
    <w:basedOn w:val="Normal"/>
    <w:next w:val="Normal"/>
    <w:qFormat/>
    <w:pPr>
      <w:keepNext/>
      <w:spacing w:line="312" w:lineRule="auto"/>
      <w:ind w:left="1080" w:right="1063"/>
      <w:jc w:val="center"/>
      <w:outlineLvl w:val="1"/>
    </w:pPr>
    <w:rPr>
      <w:rFonts w:ascii="Verdana" w:hAnsi="Verdana"/>
      <w:i/>
      <w:iCs/>
      <w:u w:val="single"/>
    </w:rPr>
  </w:style>
  <w:style w:type="paragraph" w:styleId="Heading3">
    <w:name w:val="heading 3"/>
    <w:basedOn w:val="Normal"/>
    <w:next w:val="Normal"/>
    <w:qFormat/>
    <w:pPr>
      <w:keepNext/>
      <w:spacing w:line="312" w:lineRule="auto"/>
      <w:jc w:val="both"/>
      <w:outlineLvl w:val="2"/>
    </w:pPr>
    <w:rPr>
      <w:rFonts w:ascii="Verdana" w:hAnsi="Verdan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ind w:right="-17"/>
      <w:jc w:val="center"/>
      <w:outlineLvl w:val="3"/>
    </w:pPr>
    <w:rPr>
      <w:rFonts w:ascii="Lucida Console" w:hAnsi="Lucida Console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pPr>
      <w:jc w:val="both"/>
    </w:pPr>
    <w:rPr>
      <w:rFonts w:ascii="Bookman Old Style" w:hAnsi="Bookman Old Style"/>
      <w:sz w:val="28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pPr>
      <w:jc w:val="both"/>
    </w:pPr>
    <w:rPr>
      <w:rFonts w:ascii="Trebuchet MS" w:hAnsi="Trebuchet MS" w:cs="Courier New"/>
      <w:sz w:val="20"/>
      <w:szCs w:val="20"/>
      <w:lang w:eastAsia="en-US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jc w:val="both"/>
    </w:pPr>
    <w:rPr>
      <w:rFonts w:ascii="Verdana" w:hAnsi="Verdana"/>
      <w:b/>
      <w:bCs/>
    </w:rPr>
  </w:style>
  <w:style w:type="paragraph" w:styleId="BodyText3">
    <w:name w:val="Body Text 3"/>
    <w:basedOn w:val="Normal"/>
    <w:pPr>
      <w:spacing w:line="312" w:lineRule="auto"/>
      <w:jc w:val="both"/>
    </w:pPr>
    <w:rPr>
      <w:rFonts w:ascii="Verdana" w:hAnsi="Verdana"/>
      <w:i/>
      <w:iCs/>
    </w:rPr>
  </w:style>
  <w:style w:type="paragraph" w:styleId="BlockText">
    <w:name w:val="Block Text"/>
    <w:basedOn w:val="Normal"/>
    <w:pPr>
      <w:spacing w:line="312" w:lineRule="auto"/>
      <w:ind w:left="1080" w:right="1063"/>
      <w:jc w:val="both"/>
    </w:pPr>
    <w:rPr>
      <w:rFonts w:ascii="Verdana" w:hAnsi="Verdana"/>
      <w:b/>
      <w:bCs/>
      <w:i/>
      <w:iCs/>
      <w:u w:val="single"/>
    </w:rPr>
  </w:style>
  <w:style w:type="paragraph" w:customStyle="1" w:styleId="Default">
    <w:name w:val="Default"/>
    <w:rsid w:val="003C692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rsid w:val="00CC28AA"/>
    <w:rPr>
      <w:color w:val="0000FF"/>
      <w:u w:val="single"/>
    </w:rPr>
  </w:style>
  <w:style w:type="character" w:customStyle="1" w:styleId="HeaderChar">
    <w:name w:val="Header Char"/>
    <w:link w:val="Header"/>
    <w:rsid w:val="000855A2"/>
    <w:rPr>
      <w:rFonts w:ascii="Courier New" w:hAnsi="Courier New" w:cs="Arial"/>
      <w:sz w:val="27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7A29C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5271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71D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B4DAD"/>
    <w:rPr>
      <w:rFonts w:ascii="Courier New" w:hAnsi="Courier New" w:cs="Arial"/>
      <w:sz w:val="27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2D220-6FB5-4617-8C1F-3948E4C61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380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Gustavo Surian Balestrero</dc:creator>
  <cp:keywords/>
  <dc:description/>
  <cp:lastModifiedBy>Antonio Ferreira</cp:lastModifiedBy>
  <cp:revision>3</cp:revision>
  <cp:lastPrinted>2024-10-07T14:34:00Z</cp:lastPrinted>
  <dcterms:created xsi:type="dcterms:W3CDTF">2024-10-07T19:36:00Z</dcterms:created>
  <dcterms:modified xsi:type="dcterms:W3CDTF">2024-11-02T21:58:00Z</dcterms:modified>
</cp:coreProperties>
</file>