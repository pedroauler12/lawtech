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54438" w14:textId="77777777" w:rsidR="00450B69" w:rsidRPr="008B68E7" w:rsidRDefault="00D326D2" w:rsidP="00D326D2">
      <w:pPr>
        <w:jc w:val="both"/>
        <w:rPr>
          <w:szCs w:val="27"/>
        </w:rPr>
      </w:pPr>
      <w:r w:rsidRPr="008B68E7">
        <w:rPr>
          <w:szCs w:val="27"/>
        </w:rPr>
        <w:t>EXCELENTÍSSIMO JUIZ DA SEGUNDA ZONA ELEITORAL DE SÃO PAULO.</w:t>
      </w:r>
    </w:p>
    <w:p w14:paraId="6C46EB96" w14:textId="77777777" w:rsidR="00D326D2" w:rsidRPr="008B68E7" w:rsidRDefault="00D326D2" w:rsidP="00450B69">
      <w:pPr>
        <w:spacing w:line="312" w:lineRule="auto"/>
        <w:jc w:val="both"/>
        <w:rPr>
          <w:szCs w:val="27"/>
        </w:rPr>
      </w:pPr>
    </w:p>
    <w:p w14:paraId="77C8D220" w14:textId="77777777" w:rsidR="00D326D2" w:rsidRPr="008B68E7" w:rsidRDefault="00D326D2" w:rsidP="00450B69">
      <w:pPr>
        <w:spacing w:line="312" w:lineRule="auto"/>
        <w:jc w:val="both"/>
        <w:rPr>
          <w:szCs w:val="27"/>
        </w:rPr>
      </w:pPr>
    </w:p>
    <w:p w14:paraId="6E32008C" w14:textId="77777777" w:rsidR="00D326D2" w:rsidRPr="008B68E7" w:rsidRDefault="00D326D2" w:rsidP="00450B69">
      <w:pPr>
        <w:spacing w:line="312" w:lineRule="auto"/>
        <w:jc w:val="both"/>
        <w:rPr>
          <w:szCs w:val="27"/>
        </w:rPr>
      </w:pPr>
    </w:p>
    <w:p w14:paraId="0F4BDC7F" w14:textId="77777777" w:rsidR="00D326D2" w:rsidRPr="008B68E7" w:rsidRDefault="00D326D2" w:rsidP="00450B69">
      <w:pPr>
        <w:spacing w:line="312" w:lineRule="auto"/>
        <w:jc w:val="both"/>
        <w:rPr>
          <w:szCs w:val="27"/>
        </w:rPr>
      </w:pPr>
    </w:p>
    <w:p w14:paraId="6C569B52" w14:textId="77777777" w:rsidR="00D326D2" w:rsidRPr="008B68E7" w:rsidRDefault="00D326D2" w:rsidP="00450B69">
      <w:pPr>
        <w:spacing w:line="312" w:lineRule="auto"/>
        <w:jc w:val="both"/>
        <w:rPr>
          <w:szCs w:val="27"/>
        </w:rPr>
      </w:pPr>
    </w:p>
    <w:p w14:paraId="519198EA" w14:textId="77777777" w:rsidR="00D326D2" w:rsidRPr="008B68E7" w:rsidRDefault="00D326D2" w:rsidP="00450B69">
      <w:pPr>
        <w:spacing w:line="312" w:lineRule="auto"/>
        <w:jc w:val="both"/>
        <w:rPr>
          <w:szCs w:val="27"/>
        </w:rPr>
      </w:pPr>
    </w:p>
    <w:p w14:paraId="59A43A39" w14:textId="77777777" w:rsidR="00D326D2" w:rsidRPr="008B68E7" w:rsidRDefault="00D326D2" w:rsidP="00450B69">
      <w:pPr>
        <w:spacing w:line="312" w:lineRule="auto"/>
        <w:jc w:val="both"/>
        <w:rPr>
          <w:szCs w:val="27"/>
        </w:rPr>
      </w:pPr>
    </w:p>
    <w:p w14:paraId="0C5A8828" w14:textId="77777777" w:rsidR="00D326D2" w:rsidRPr="008B68E7" w:rsidRDefault="00D326D2" w:rsidP="00450B69">
      <w:pPr>
        <w:spacing w:line="312" w:lineRule="auto"/>
        <w:jc w:val="both"/>
        <w:rPr>
          <w:b/>
          <w:szCs w:val="27"/>
          <w:u w:val="single"/>
        </w:rPr>
      </w:pPr>
      <w:r w:rsidRPr="008B68E7">
        <w:rPr>
          <w:b/>
          <w:szCs w:val="27"/>
          <w:u w:val="single"/>
        </w:rPr>
        <w:t>Representação nº 0600315-04.2024.6.26.0002</w:t>
      </w:r>
    </w:p>
    <w:p w14:paraId="08262C25" w14:textId="77777777" w:rsidR="00D326D2" w:rsidRPr="008B68E7" w:rsidRDefault="00D326D2" w:rsidP="00450B69">
      <w:pPr>
        <w:spacing w:line="312" w:lineRule="auto"/>
        <w:jc w:val="both"/>
        <w:rPr>
          <w:b/>
          <w:szCs w:val="27"/>
          <w:u w:val="single"/>
        </w:rPr>
      </w:pPr>
    </w:p>
    <w:p w14:paraId="3B78311A" w14:textId="77777777" w:rsidR="00D326D2" w:rsidRPr="008B68E7" w:rsidRDefault="00D326D2" w:rsidP="00450B69">
      <w:pPr>
        <w:spacing w:line="312" w:lineRule="auto"/>
        <w:jc w:val="both"/>
        <w:rPr>
          <w:b/>
          <w:szCs w:val="27"/>
          <w:u w:val="single"/>
        </w:rPr>
      </w:pPr>
    </w:p>
    <w:p w14:paraId="0D008BFD" w14:textId="77777777" w:rsidR="00D326D2" w:rsidRPr="008B68E7" w:rsidRDefault="00D326D2" w:rsidP="00450B69">
      <w:pPr>
        <w:spacing w:line="312" w:lineRule="auto"/>
        <w:jc w:val="both"/>
        <w:rPr>
          <w:b/>
          <w:szCs w:val="27"/>
          <w:u w:val="single"/>
        </w:rPr>
      </w:pPr>
    </w:p>
    <w:p w14:paraId="69071EB5" w14:textId="77777777" w:rsidR="00D326D2" w:rsidRPr="008B68E7" w:rsidRDefault="00D326D2" w:rsidP="00450B69">
      <w:pPr>
        <w:spacing w:line="312" w:lineRule="auto"/>
        <w:jc w:val="both"/>
        <w:rPr>
          <w:b/>
          <w:szCs w:val="27"/>
          <w:u w:val="single"/>
        </w:rPr>
      </w:pPr>
    </w:p>
    <w:p w14:paraId="5131EFA0" w14:textId="77777777" w:rsidR="00D326D2" w:rsidRPr="008B68E7" w:rsidRDefault="00D326D2" w:rsidP="00450B69">
      <w:pPr>
        <w:spacing w:line="312" w:lineRule="auto"/>
        <w:jc w:val="both"/>
        <w:rPr>
          <w:b/>
          <w:szCs w:val="27"/>
          <w:u w:val="single"/>
        </w:rPr>
      </w:pPr>
    </w:p>
    <w:p w14:paraId="03C2C038" w14:textId="77777777" w:rsidR="00D326D2" w:rsidRPr="008B68E7" w:rsidRDefault="00D326D2" w:rsidP="00450B69">
      <w:pPr>
        <w:spacing w:line="312" w:lineRule="auto"/>
        <w:jc w:val="both"/>
        <w:rPr>
          <w:b/>
          <w:szCs w:val="27"/>
          <w:u w:val="single"/>
        </w:rPr>
      </w:pPr>
    </w:p>
    <w:p w14:paraId="6154D7D1" w14:textId="7CC21568" w:rsidR="00D326D2" w:rsidRPr="008B68E7" w:rsidRDefault="00D326D2" w:rsidP="00450B69">
      <w:pPr>
        <w:spacing w:line="312" w:lineRule="auto"/>
        <w:jc w:val="both"/>
        <w:rPr>
          <w:szCs w:val="27"/>
        </w:rPr>
      </w:pPr>
      <w:r w:rsidRPr="008B68E7">
        <w:rPr>
          <w:szCs w:val="27"/>
        </w:rPr>
        <w:tab/>
      </w:r>
      <w:r w:rsidRPr="008B68E7">
        <w:rPr>
          <w:szCs w:val="27"/>
        </w:rPr>
        <w:tab/>
      </w:r>
      <w:r w:rsidRPr="008B68E7">
        <w:rPr>
          <w:szCs w:val="27"/>
        </w:rPr>
        <w:tab/>
      </w:r>
      <w:r w:rsidRPr="008B68E7">
        <w:rPr>
          <w:b/>
          <w:szCs w:val="27"/>
          <w:u w:val="single"/>
        </w:rPr>
        <w:t>S.A. O ESTADO DE S. PAULO</w:t>
      </w:r>
      <w:r w:rsidRPr="008B68E7">
        <w:rPr>
          <w:szCs w:val="27"/>
        </w:rPr>
        <w:t xml:space="preserve">, empresa jornalística, inscrita no CNPJ/MF sob o nº 61.533.949/0001-41, com sede na Capital do Estado de São Paulo, na Avenida Engenheiro Caetano Álvares nº 55, CEP 02598-900, notificada do Pedido de Direito de Resposta epigrafado, ajuizado contra si e outra por </w:t>
      </w:r>
      <w:r w:rsidR="00A7738D">
        <w:rPr>
          <w:szCs w:val="27"/>
        </w:rPr>
        <w:t>Antonio</w:t>
      </w:r>
      <w:r w:rsidRPr="008B68E7">
        <w:rPr>
          <w:szCs w:val="27"/>
        </w:rPr>
        <w:t xml:space="preserve">, com fundamento no artigo 58, § 2º, da Lei Federal nº 9.504/97 e </w:t>
      </w:r>
      <w:r w:rsidR="00FA325F" w:rsidRPr="008B68E7">
        <w:rPr>
          <w:szCs w:val="27"/>
        </w:rPr>
        <w:t xml:space="preserve">no </w:t>
      </w:r>
      <w:r w:rsidRPr="008B68E7">
        <w:rPr>
          <w:szCs w:val="27"/>
        </w:rPr>
        <w:t xml:space="preserve">artigo 33 da Resolução nº 23.608/2019-TSE, por seus advogados (Doc. </w:t>
      </w:r>
      <w:proofErr w:type="spellStart"/>
      <w:r w:rsidRPr="008B68E7">
        <w:rPr>
          <w:szCs w:val="27"/>
          <w:highlight w:val="yellow"/>
        </w:rPr>
        <w:t>xxx</w:t>
      </w:r>
      <w:proofErr w:type="spellEnd"/>
      <w:r w:rsidRPr="008B68E7">
        <w:rPr>
          <w:szCs w:val="27"/>
        </w:rPr>
        <w:t xml:space="preserve"> – </w:t>
      </w:r>
      <w:r w:rsidRPr="008B68E7">
        <w:rPr>
          <w:color w:val="FF0000"/>
          <w:szCs w:val="27"/>
        </w:rPr>
        <w:t>procuração depositada?</w:t>
      </w:r>
      <w:r w:rsidRPr="008B68E7">
        <w:rPr>
          <w:szCs w:val="27"/>
        </w:rPr>
        <w:t xml:space="preserve">), vem apresentar sua </w:t>
      </w:r>
      <w:r w:rsidRPr="008B68E7">
        <w:rPr>
          <w:b/>
          <w:szCs w:val="27"/>
          <w:u w:val="single"/>
        </w:rPr>
        <w:t>Defesa</w:t>
      </w:r>
      <w:r w:rsidRPr="008B68E7">
        <w:rPr>
          <w:szCs w:val="27"/>
        </w:rPr>
        <w:t>, pelos motivos e para os fins descritos nas inclusas razões.</w:t>
      </w:r>
    </w:p>
    <w:p w14:paraId="0EE864F7" w14:textId="77777777" w:rsidR="00D326D2" w:rsidRPr="008B68E7" w:rsidRDefault="00D326D2" w:rsidP="00450B69">
      <w:pPr>
        <w:spacing w:line="312" w:lineRule="auto"/>
        <w:jc w:val="both"/>
        <w:rPr>
          <w:szCs w:val="27"/>
        </w:rPr>
      </w:pPr>
    </w:p>
    <w:p w14:paraId="04760AC3" w14:textId="77777777" w:rsidR="00D326D2" w:rsidRPr="008B68E7" w:rsidRDefault="00D326D2" w:rsidP="00450B69">
      <w:pPr>
        <w:spacing w:line="312" w:lineRule="auto"/>
        <w:jc w:val="both"/>
        <w:rPr>
          <w:szCs w:val="27"/>
        </w:rPr>
      </w:pPr>
    </w:p>
    <w:p w14:paraId="3F8782B4" w14:textId="77777777" w:rsidR="00743617" w:rsidRPr="008B68E7" w:rsidRDefault="00743617" w:rsidP="00D326D2">
      <w:pPr>
        <w:spacing w:line="312" w:lineRule="auto"/>
        <w:jc w:val="center"/>
        <w:rPr>
          <w:b/>
          <w:szCs w:val="27"/>
          <w:u w:val="single"/>
        </w:rPr>
      </w:pPr>
    </w:p>
    <w:p w14:paraId="4CADFF25" w14:textId="77777777" w:rsidR="00743617" w:rsidRPr="008B68E7" w:rsidRDefault="00743617" w:rsidP="00D326D2">
      <w:pPr>
        <w:spacing w:line="312" w:lineRule="auto"/>
        <w:jc w:val="center"/>
        <w:rPr>
          <w:b/>
          <w:szCs w:val="27"/>
          <w:u w:val="single"/>
        </w:rPr>
      </w:pPr>
    </w:p>
    <w:p w14:paraId="4A21FA6B" w14:textId="77777777" w:rsidR="00743617" w:rsidRPr="008B68E7" w:rsidRDefault="00743617" w:rsidP="00D326D2">
      <w:pPr>
        <w:spacing w:line="312" w:lineRule="auto"/>
        <w:jc w:val="center"/>
        <w:rPr>
          <w:b/>
          <w:szCs w:val="27"/>
          <w:u w:val="single"/>
        </w:rPr>
      </w:pPr>
    </w:p>
    <w:p w14:paraId="1490BBC2" w14:textId="77777777" w:rsidR="00D326D2" w:rsidRPr="008B68E7" w:rsidRDefault="00D326D2" w:rsidP="00D326D2">
      <w:pPr>
        <w:spacing w:line="312" w:lineRule="auto"/>
        <w:jc w:val="center"/>
        <w:rPr>
          <w:b/>
          <w:szCs w:val="27"/>
        </w:rPr>
      </w:pPr>
      <w:r w:rsidRPr="008B68E7">
        <w:rPr>
          <w:b/>
          <w:szCs w:val="27"/>
          <w:u w:val="single"/>
        </w:rPr>
        <w:t>MERITÍSSIMO JUIZ ELEITORAL</w:t>
      </w:r>
      <w:r w:rsidRPr="008B68E7">
        <w:rPr>
          <w:b/>
          <w:szCs w:val="27"/>
        </w:rPr>
        <w:t>!</w:t>
      </w:r>
    </w:p>
    <w:p w14:paraId="0F7FAFA3" w14:textId="77777777" w:rsidR="00D326D2" w:rsidRPr="008B68E7" w:rsidRDefault="00D326D2" w:rsidP="00D326D2">
      <w:pPr>
        <w:spacing w:line="312" w:lineRule="auto"/>
        <w:jc w:val="center"/>
        <w:rPr>
          <w:b/>
          <w:szCs w:val="27"/>
        </w:rPr>
      </w:pPr>
    </w:p>
    <w:p w14:paraId="3081AF7F" w14:textId="77777777" w:rsidR="00743617" w:rsidRPr="008B68E7" w:rsidRDefault="00743617" w:rsidP="00D326D2">
      <w:pPr>
        <w:spacing w:line="312" w:lineRule="auto"/>
        <w:jc w:val="center"/>
        <w:rPr>
          <w:b/>
          <w:szCs w:val="27"/>
        </w:rPr>
      </w:pPr>
    </w:p>
    <w:p w14:paraId="7A366636" w14:textId="77777777" w:rsidR="00D326D2" w:rsidRPr="008B68E7" w:rsidRDefault="00D326D2" w:rsidP="00D326D2">
      <w:pPr>
        <w:spacing w:line="312" w:lineRule="auto"/>
        <w:jc w:val="center"/>
        <w:rPr>
          <w:b/>
          <w:szCs w:val="27"/>
        </w:rPr>
      </w:pPr>
    </w:p>
    <w:p w14:paraId="13FC25F9" w14:textId="77777777" w:rsidR="00743617" w:rsidRPr="008B68E7" w:rsidRDefault="00743617" w:rsidP="00743617">
      <w:pPr>
        <w:spacing w:line="312" w:lineRule="auto"/>
        <w:ind w:left="1134"/>
        <w:jc w:val="both"/>
        <w:rPr>
          <w:sz w:val="24"/>
        </w:rPr>
      </w:pPr>
      <w:r w:rsidRPr="008B68E7">
        <w:rPr>
          <w:sz w:val="24"/>
        </w:rPr>
        <w:t>“</w:t>
      </w:r>
      <w:r w:rsidRPr="008B68E7">
        <w:rPr>
          <w:i/>
          <w:sz w:val="24"/>
        </w:rPr>
        <w:t>...o direito de resposta consiste essencialmente no poder, que assiste a todo aquele que seja...</w:t>
      </w:r>
      <w:proofErr w:type="spellStart"/>
      <w:r w:rsidRPr="008B68E7">
        <w:rPr>
          <w:i/>
          <w:sz w:val="24"/>
        </w:rPr>
        <w:t>afectado</w:t>
      </w:r>
      <w:proofErr w:type="spellEnd"/>
      <w:r w:rsidRPr="008B68E7">
        <w:rPr>
          <w:i/>
          <w:sz w:val="24"/>
        </w:rPr>
        <w:t xml:space="preserve"> por notícia, comentário ou referência saída num órgão de comunicação social, </w:t>
      </w:r>
      <w:r w:rsidRPr="008B68E7">
        <w:rPr>
          <w:b/>
          <w:i/>
          <w:sz w:val="24"/>
          <w:u w:val="single"/>
        </w:rPr>
        <w:t>de fazer publicar ou transmitir nesse mesmo órgão, gratuitamente</w:t>
      </w:r>
      <w:r w:rsidR="00FD4F03" w:rsidRPr="008B68E7">
        <w:rPr>
          <w:b/>
          <w:i/>
          <w:sz w:val="24"/>
          <w:u w:val="single"/>
        </w:rPr>
        <w:t>, um texto seu contendo um desmen</w:t>
      </w:r>
      <w:r w:rsidRPr="008B68E7">
        <w:rPr>
          <w:b/>
          <w:i/>
          <w:sz w:val="24"/>
          <w:u w:val="single"/>
        </w:rPr>
        <w:t xml:space="preserve">tido, </w:t>
      </w:r>
      <w:proofErr w:type="spellStart"/>
      <w:r w:rsidRPr="008B68E7">
        <w:rPr>
          <w:b/>
          <w:i/>
          <w:sz w:val="24"/>
          <w:u w:val="single"/>
        </w:rPr>
        <w:t>rectificação</w:t>
      </w:r>
      <w:proofErr w:type="spellEnd"/>
      <w:r w:rsidRPr="008B68E7">
        <w:rPr>
          <w:b/>
          <w:i/>
          <w:sz w:val="24"/>
          <w:u w:val="single"/>
        </w:rPr>
        <w:t xml:space="preserve"> ou defesa</w:t>
      </w:r>
      <w:r w:rsidRPr="008B68E7">
        <w:rPr>
          <w:sz w:val="24"/>
        </w:rPr>
        <w:t>.”</w:t>
      </w:r>
      <w:r w:rsidRPr="008B68E7">
        <w:rPr>
          <w:rStyle w:val="FootnoteReference"/>
          <w:sz w:val="24"/>
        </w:rPr>
        <w:footnoteReference w:id="1"/>
      </w:r>
      <w:r w:rsidRPr="008B68E7">
        <w:rPr>
          <w:sz w:val="24"/>
        </w:rPr>
        <w:t>.</w:t>
      </w:r>
    </w:p>
    <w:p w14:paraId="4B497AC7" w14:textId="77777777" w:rsidR="00743617" w:rsidRPr="008B68E7" w:rsidRDefault="00743617" w:rsidP="00743617">
      <w:pPr>
        <w:spacing w:line="312" w:lineRule="auto"/>
        <w:jc w:val="both"/>
        <w:rPr>
          <w:szCs w:val="27"/>
        </w:rPr>
      </w:pPr>
    </w:p>
    <w:p w14:paraId="5CF7FC68" w14:textId="77777777" w:rsidR="00743617" w:rsidRPr="008B68E7" w:rsidRDefault="00743617" w:rsidP="00743617">
      <w:pPr>
        <w:spacing w:line="312" w:lineRule="auto"/>
        <w:jc w:val="both"/>
        <w:rPr>
          <w:szCs w:val="27"/>
        </w:rPr>
      </w:pPr>
    </w:p>
    <w:p w14:paraId="309B1300" w14:textId="77777777" w:rsidR="00743617" w:rsidRPr="008B68E7" w:rsidRDefault="00743617" w:rsidP="00743617">
      <w:pPr>
        <w:spacing w:line="312" w:lineRule="auto"/>
        <w:jc w:val="both"/>
        <w:rPr>
          <w:szCs w:val="27"/>
        </w:rPr>
      </w:pPr>
      <w:r w:rsidRPr="008B68E7">
        <w:rPr>
          <w:b/>
          <w:szCs w:val="27"/>
          <w:u w:val="single"/>
        </w:rPr>
        <w:t>1</w:t>
      </w:r>
      <w:r w:rsidRPr="008B68E7">
        <w:rPr>
          <w:szCs w:val="27"/>
        </w:rPr>
        <w:t>.-</w:t>
      </w:r>
      <w:r w:rsidRPr="008B68E7">
        <w:rPr>
          <w:szCs w:val="27"/>
        </w:rPr>
        <w:tab/>
      </w:r>
      <w:r w:rsidRPr="008B68E7">
        <w:rPr>
          <w:szCs w:val="27"/>
        </w:rPr>
        <w:tab/>
      </w:r>
      <w:r w:rsidRPr="008B68E7">
        <w:rPr>
          <w:szCs w:val="27"/>
        </w:rPr>
        <w:tab/>
        <w:t>Exercendo o seu direito-dever de comunicação, a S.A. O ESTADO DE S. PAULO, ora 2ª Representada, entrevistou candidatos à Prefeitura de São Paulo</w:t>
      </w:r>
      <w:r w:rsidR="005C435E" w:rsidRPr="008B68E7">
        <w:rPr>
          <w:szCs w:val="27"/>
        </w:rPr>
        <w:t xml:space="preserve"> para o pleito do ano de 2024</w:t>
      </w:r>
      <w:r w:rsidRPr="008B68E7">
        <w:rPr>
          <w:szCs w:val="27"/>
        </w:rPr>
        <w:t xml:space="preserve">, inclusive o próprio Representante, transmitindo </w:t>
      </w:r>
      <w:r w:rsidR="005C435E" w:rsidRPr="008B68E7">
        <w:rPr>
          <w:szCs w:val="27"/>
        </w:rPr>
        <w:t xml:space="preserve">as </w:t>
      </w:r>
      <w:r w:rsidR="00FA325F" w:rsidRPr="008B68E7">
        <w:rPr>
          <w:szCs w:val="27"/>
        </w:rPr>
        <w:t xml:space="preserve">entrevistas </w:t>
      </w:r>
      <w:r w:rsidRPr="008B68E7">
        <w:rPr>
          <w:szCs w:val="27"/>
        </w:rPr>
        <w:t xml:space="preserve">no seu canal do </w:t>
      </w:r>
      <w:r w:rsidRPr="008B68E7">
        <w:rPr>
          <w:i/>
          <w:szCs w:val="27"/>
        </w:rPr>
        <w:t>YOUTUBE</w:t>
      </w:r>
      <w:r w:rsidR="00D152DF" w:rsidRPr="008B68E7">
        <w:rPr>
          <w:szCs w:val="27"/>
        </w:rPr>
        <w:t xml:space="preserve"> (</w:t>
      </w:r>
      <w:r w:rsidR="00D152DF" w:rsidRPr="008B68E7">
        <w:rPr>
          <w:i/>
          <w:szCs w:val="27"/>
        </w:rPr>
        <w:t>internet</w:t>
      </w:r>
      <w:r w:rsidR="00D152DF" w:rsidRPr="008B68E7">
        <w:rPr>
          <w:szCs w:val="27"/>
        </w:rPr>
        <w:t>)</w:t>
      </w:r>
      <w:r w:rsidRPr="008B68E7">
        <w:rPr>
          <w:szCs w:val="27"/>
        </w:rPr>
        <w:t>.</w:t>
      </w:r>
    </w:p>
    <w:p w14:paraId="4834AC15" w14:textId="77777777" w:rsidR="00743617" w:rsidRPr="008B68E7" w:rsidRDefault="00743617" w:rsidP="00743617">
      <w:pPr>
        <w:spacing w:line="312" w:lineRule="auto"/>
        <w:jc w:val="both"/>
        <w:rPr>
          <w:szCs w:val="27"/>
        </w:rPr>
      </w:pPr>
    </w:p>
    <w:p w14:paraId="27BA8D9A" w14:textId="77777777" w:rsidR="00743617" w:rsidRPr="008B68E7" w:rsidRDefault="00743617" w:rsidP="00743617">
      <w:pPr>
        <w:spacing w:line="312" w:lineRule="auto"/>
        <w:jc w:val="both"/>
        <w:rPr>
          <w:szCs w:val="27"/>
        </w:rPr>
      </w:pPr>
      <w:r w:rsidRPr="008B68E7">
        <w:rPr>
          <w:b/>
          <w:szCs w:val="27"/>
          <w:u w:val="single"/>
        </w:rPr>
        <w:t>2</w:t>
      </w:r>
      <w:r w:rsidRPr="008B68E7">
        <w:rPr>
          <w:szCs w:val="27"/>
        </w:rPr>
        <w:t>.-</w:t>
      </w:r>
      <w:r w:rsidRPr="008B68E7">
        <w:rPr>
          <w:szCs w:val="27"/>
        </w:rPr>
        <w:tab/>
      </w:r>
      <w:r w:rsidRPr="008B68E7">
        <w:rPr>
          <w:szCs w:val="27"/>
        </w:rPr>
        <w:tab/>
      </w:r>
      <w:r w:rsidRPr="008B68E7">
        <w:rPr>
          <w:szCs w:val="27"/>
        </w:rPr>
        <w:tab/>
        <w:t>No dia 13/09/2024, a 2ª Representada entrevistou a candidata TABATA AMARAL, que</w:t>
      </w:r>
      <w:r w:rsidR="005C435E" w:rsidRPr="008B68E7">
        <w:rPr>
          <w:szCs w:val="27"/>
        </w:rPr>
        <w:t xml:space="preserve">, dentre outros assuntos, </w:t>
      </w:r>
      <w:r w:rsidRPr="008B68E7">
        <w:rPr>
          <w:szCs w:val="27"/>
        </w:rPr>
        <w:t xml:space="preserve">aludiu às divergências </w:t>
      </w:r>
      <w:r w:rsidR="005C435E" w:rsidRPr="008B68E7">
        <w:rPr>
          <w:szCs w:val="27"/>
        </w:rPr>
        <w:t>com</w:t>
      </w:r>
      <w:r w:rsidRPr="008B68E7">
        <w:rPr>
          <w:szCs w:val="27"/>
        </w:rPr>
        <w:t xml:space="preserve"> o Representante.</w:t>
      </w:r>
    </w:p>
    <w:p w14:paraId="3AD71CF8" w14:textId="77777777" w:rsidR="00743617" w:rsidRPr="008B68E7" w:rsidRDefault="00743617" w:rsidP="00743617">
      <w:pPr>
        <w:spacing w:line="312" w:lineRule="auto"/>
        <w:jc w:val="both"/>
        <w:rPr>
          <w:szCs w:val="27"/>
        </w:rPr>
      </w:pPr>
    </w:p>
    <w:p w14:paraId="697F2FA1" w14:textId="77777777" w:rsidR="00743617" w:rsidRPr="008B68E7" w:rsidRDefault="00743617" w:rsidP="00743617">
      <w:pPr>
        <w:spacing w:line="312" w:lineRule="auto"/>
        <w:jc w:val="both"/>
        <w:rPr>
          <w:szCs w:val="27"/>
        </w:rPr>
      </w:pPr>
      <w:r w:rsidRPr="008B68E7">
        <w:rPr>
          <w:szCs w:val="27"/>
        </w:rPr>
        <w:tab/>
      </w:r>
      <w:r w:rsidRPr="008B68E7">
        <w:rPr>
          <w:szCs w:val="27"/>
        </w:rPr>
        <w:tab/>
      </w:r>
      <w:r w:rsidRPr="008B68E7">
        <w:rPr>
          <w:szCs w:val="27"/>
        </w:rPr>
        <w:tab/>
        <w:t>Por sua vez, entendendo que trechos d</w:t>
      </w:r>
      <w:r w:rsidR="00D152DF" w:rsidRPr="008B68E7">
        <w:rPr>
          <w:szCs w:val="27"/>
        </w:rPr>
        <w:t>e tal</w:t>
      </w:r>
      <w:r w:rsidRPr="008B68E7">
        <w:rPr>
          <w:szCs w:val="27"/>
        </w:rPr>
        <w:t xml:space="preserve"> entrevista continham afirmações caluniosas, difamatórias, injuriosas e sabidamente inverídicas, o </w:t>
      </w:r>
      <w:r w:rsidRPr="008B68E7">
        <w:rPr>
          <w:szCs w:val="27"/>
        </w:rPr>
        <w:lastRenderedPageBreak/>
        <w:t xml:space="preserve">Representante apresentou </w:t>
      </w:r>
      <w:r w:rsidR="005C435E" w:rsidRPr="008B68E7">
        <w:rPr>
          <w:szCs w:val="27"/>
        </w:rPr>
        <w:t xml:space="preserve">este </w:t>
      </w:r>
      <w:r w:rsidRPr="008B68E7">
        <w:rPr>
          <w:szCs w:val="27"/>
        </w:rPr>
        <w:t>Direito de Resposta</w:t>
      </w:r>
      <w:r w:rsidR="005C435E" w:rsidRPr="008B68E7">
        <w:rPr>
          <w:szCs w:val="27"/>
        </w:rPr>
        <w:t xml:space="preserve"> e a específica URL da entrevista</w:t>
      </w:r>
      <w:r w:rsidRPr="008B68E7">
        <w:rPr>
          <w:szCs w:val="27"/>
        </w:rPr>
        <w:t xml:space="preserve">, requerendo a concessão de tutela de urgência a fim de se compelir judicialmente a 2ª Representada a </w:t>
      </w:r>
      <w:r w:rsidRPr="008B68E7">
        <w:rPr>
          <w:b/>
          <w:szCs w:val="27"/>
          <w:u w:val="single"/>
        </w:rPr>
        <w:t>remover trechos destacados na Inicial</w:t>
      </w:r>
      <w:r w:rsidRPr="008B68E7">
        <w:rPr>
          <w:szCs w:val="27"/>
        </w:rPr>
        <w:t xml:space="preserve"> (item 3, IV PEDIDOS, ID 127609773, p. 14).</w:t>
      </w:r>
    </w:p>
    <w:p w14:paraId="4F533603" w14:textId="77777777" w:rsidR="00743617" w:rsidRPr="008B68E7" w:rsidRDefault="00743617" w:rsidP="00743617">
      <w:pPr>
        <w:spacing w:line="312" w:lineRule="auto"/>
        <w:jc w:val="both"/>
        <w:rPr>
          <w:szCs w:val="27"/>
        </w:rPr>
      </w:pPr>
    </w:p>
    <w:p w14:paraId="464BFAF7" w14:textId="77777777" w:rsidR="00743617" w:rsidRPr="008B68E7" w:rsidRDefault="00743617" w:rsidP="00743617">
      <w:pPr>
        <w:spacing w:line="312" w:lineRule="auto"/>
        <w:jc w:val="both"/>
        <w:rPr>
          <w:szCs w:val="27"/>
        </w:rPr>
      </w:pPr>
      <w:r w:rsidRPr="008B68E7">
        <w:rPr>
          <w:szCs w:val="27"/>
        </w:rPr>
        <w:tab/>
      </w:r>
      <w:r w:rsidRPr="008B68E7">
        <w:rPr>
          <w:szCs w:val="27"/>
        </w:rPr>
        <w:tab/>
      </w:r>
      <w:r w:rsidRPr="008B68E7">
        <w:rPr>
          <w:szCs w:val="27"/>
        </w:rPr>
        <w:tab/>
        <w:t>Ao final, sem pedido de confirmação de eventual tutela excepcional, requer “</w:t>
      </w:r>
      <w:r w:rsidRPr="008B68E7">
        <w:rPr>
          <w:i/>
          <w:szCs w:val="27"/>
        </w:rPr>
        <w:t>...espaço para desagravo, nos termos do art. 32, III, alínea c, da Resolução TSE n. 23.608/2019</w:t>
      </w:r>
      <w:r w:rsidRPr="008B68E7">
        <w:rPr>
          <w:szCs w:val="27"/>
        </w:rPr>
        <w:t xml:space="preserve"> (item 5, Idem).</w:t>
      </w:r>
    </w:p>
    <w:p w14:paraId="6BE7A274" w14:textId="77777777" w:rsidR="005C435E" w:rsidRPr="008B68E7" w:rsidRDefault="005C435E" w:rsidP="00743617">
      <w:pPr>
        <w:spacing w:line="312" w:lineRule="auto"/>
        <w:jc w:val="both"/>
        <w:rPr>
          <w:szCs w:val="27"/>
        </w:rPr>
      </w:pPr>
    </w:p>
    <w:p w14:paraId="30503C58" w14:textId="77777777" w:rsidR="005C435E" w:rsidRPr="008B68E7" w:rsidRDefault="005C435E" w:rsidP="00743617">
      <w:pPr>
        <w:spacing w:line="312" w:lineRule="auto"/>
        <w:jc w:val="both"/>
        <w:rPr>
          <w:szCs w:val="27"/>
        </w:rPr>
      </w:pPr>
      <w:r w:rsidRPr="008B68E7">
        <w:rPr>
          <w:b/>
          <w:szCs w:val="27"/>
          <w:u w:val="single"/>
        </w:rPr>
        <w:t>3</w:t>
      </w:r>
      <w:r w:rsidRPr="008B68E7">
        <w:rPr>
          <w:szCs w:val="27"/>
        </w:rPr>
        <w:t>.-</w:t>
      </w:r>
      <w:r w:rsidRPr="008B68E7">
        <w:rPr>
          <w:szCs w:val="27"/>
        </w:rPr>
        <w:tab/>
      </w:r>
      <w:r w:rsidRPr="008B68E7">
        <w:rPr>
          <w:szCs w:val="27"/>
        </w:rPr>
        <w:tab/>
      </w:r>
      <w:r w:rsidRPr="008B68E7">
        <w:rPr>
          <w:szCs w:val="27"/>
        </w:rPr>
        <w:tab/>
        <w:t xml:space="preserve">Em um exame sumário, esse MM. Juízo indeferiu o pedido de tutela de urgência, ordenando a citação das Representadas (ID </w:t>
      </w:r>
      <w:proofErr w:type="spellStart"/>
      <w:r w:rsidRPr="008B68E7">
        <w:rPr>
          <w:szCs w:val="27"/>
          <w:highlight w:val="yellow"/>
        </w:rPr>
        <w:t>xxx</w:t>
      </w:r>
      <w:proofErr w:type="spellEnd"/>
      <w:r w:rsidRPr="008B68E7">
        <w:rPr>
          <w:szCs w:val="27"/>
        </w:rPr>
        <w:t>).</w:t>
      </w:r>
    </w:p>
    <w:p w14:paraId="1127CDB8" w14:textId="77777777" w:rsidR="00743617" w:rsidRPr="008B68E7" w:rsidRDefault="00743617" w:rsidP="00743617">
      <w:pPr>
        <w:spacing w:line="312" w:lineRule="auto"/>
        <w:jc w:val="both"/>
        <w:rPr>
          <w:szCs w:val="27"/>
        </w:rPr>
      </w:pPr>
    </w:p>
    <w:p w14:paraId="3F0BC5D7" w14:textId="77777777" w:rsidR="005C435E" w:rsidRPr="008B68E7" w:rsidRDefault="005C435E" w:rsidP="00743617">
      <w:pPr>
        <w:spacing w:line="312" w:lineRule="auto"/>
        <w:jc w:val="both"/>
        <w:rPr>
          <w:szCs w:val="27"/>
        </w:rPr>
      </w:pPr>
      <w:r w:rsidRPr="008B68E7">
        <w:rPr>
          <w:b/>
          <w:szCs w:val="27"/>
          <w:u w:val="single"/>
        </w:rPr>
        <w:t>4</w:t>
      </w:r>
      <w:r w:rsidR="00743617" w:rsidRPr="008B68E7">
        <w:rPr>
          <w:szCs w:val="27"/>
        </w:rPr>
        <w:t>.-</w:t>
      </w:r>
      <w:r w:rsidR="00743617" w:rsidRPr="008B68E7">
        <w:rPr>
          <w:szCs w:val="27"/>
        </w:rPr>
        <w:tab/>
      </w:r>
      <w:r w:rsidR="00743617" w:rsidRPr="008B68E7">
        <w:rPr>
          <w:szCs w:val="27"/>
        </w:rPr>
        <w:tab/>
      </w:r>
      <w:r w:rsidR="00743617" w:rsidRPr="008B68E7">
        <w:rPr>
          <w:szCs w:val="27"/>
        </w:rPr>
        <w:tab/>
        <w:t>Com todo o respeito, a</w:t>
      </w:r>
      <w:r w:rsidRPr="008B68E7">
        <w:rPr>
          <w:szCs w:val="27"/>
        </w:rPr>
        <w:t xml:space="preserve"> Inicial deve ser indeferida.</w:t>
      </w:r>
    </w:p>
    <w:p w14:paraId="41B19336" w14:textId="77777777" w:rsidR="005C435E" w:rsidRPr="008B68E7" w:rsidRDefault="005C435E" w:rsidP="00743617">
      <w:pPr>
        <w:spacing w:line="312" w:lineRule="auto"/>
        <w:jc w:val="both"/>
        <w:rPr>
          <w:szCs w:val="27"/>
        </w:rPr>
      </w:pPr>
    </w:p>
    <w:p w14:paraId="54694ABE" w14:textId="0C4E8E1E" w:rsidR="00C22A2D" w:rsidRPr="008B68E7" w:rsidRDefault="005C435E" w:rsidP="00743617">
      <w:pPr>
        <w:spacing w:line="312" w:lineRule="auto"/>
        <w:jc w:val="both"/>
        <w:rPr>
          <w:szCs w:val="27"/>
        </w:rPr>
      </w:pPr>
      <w:r w:rsidRPr="008B68E7">
        <w:rPr>
          <w:b/>
          <w:szCs w:val="27"/>
          <w:u w:val="single"/>
        </w:rPr>
        <w:t>5</w:t>
      </w:r>
      <w:r w:rsidRPr="008B68E7">
        <w:rPr>
          <w:szCs w:val="27"/>
        </w:rPr>
        <w:t>.-</w:t>
      </w:r>
      <w:r w:rsidRPr="008B68E7">
        <w:rPr>
          <w:szCs w:val="27"/>
        </w:rPr>
        <w:tab/>
      </w:r>
      <w:r w:rsidRPr="008B68E7">
        <w:rPr>
          <w:szCs w:val="27"/>
        </w:rPr>
        <w:tab/>
      </w:r>
      <w:r w:rsidRPr="008B68E7">
        <w:rPr>
          <w:szCs w:val="27"/>
        </w:rPr>
        <w:tab/>
        <w:t xml:space="preserve">De saída, verifica-se a confusão do Representante quanto </w:t>
      </w:r>
      <w:r w:rsidR="00C22A2D" w:rsidRPr="008B68E7">
        <w:rPr>
          <w:szCs w:val="27"/>
        </w:rPr>
        <w:t>à postulação do</w:t>
      </w:r>
      <w:r w:rsidR="000E0294" w:rsidRPr="008B68E7">
        <w:rPr>
          <w:szCs w:val="27"/>
        </w:rPr>
        <w:t xml:space="preserve"> </w:t>
      </w:r>
      <w:r w:rsidR="00AB3058" w:rsidRPr="008B68E7">
        <w:rPr>
          <w:szCs w:val="27"/>
        </w:rPr>
        <w:t xml:space="preserve">seu </w:t>
      </w:r>
      <w:r w:rsidRPr="008B68E7">
        <w:rPr>
          <w:szCs w:val="27"/>
        </w:rPr>
        <w:t xml:space="preserve">Direito de Resposta, porque </w:t>
      </w:r>
      <w:r w:rsidR="000B6D0E" w:rsidRPr="00862D80">
        <w:rPr>
          <w:b/>
          <w:bCs/>
          <w:szCs w:val="27"/>
          <w:u w:val="single"/>
        </w:rPr>
        <w:t xml:space="preserve">justifica as suas pretensões com legislação alusiva </w:t>
      </w:r>
      <w:r w:rsidR="000B6D0E" w:rsidRPr="000B6D0E">
        <w:rPr>
          <w:b/>
          <w:bCs/>
          <w:szCs w:val="27"/>
          <w:u w:val="single"/>
        </w:rPr>
        <w:t xml:space="preserve">a </w:t>
      </w:r>
      <w:r w:rsidRPr="00862D80">
        <w:rPr>
          <w:b/>
          <w:bCs/>
          <w:szCs w:val="27"/>
          <w:u w:val="single"/>
        </w:rPr>
        <w:t>propaganda eleitoral</w:t>
      </w:r>
      <w:r w:rsidR="000B6D0E" w:rsidRPr="00862D80">
        <w:rPr>
          <w:b/>
          <w:bCs/>
          <w:szCs w:val="27"/>
          <w:u w:val="single"/>
        </w:rPr>
        <w:t xml:space="preserve"> na internet</w:t>
      </w:r>
      <w:r w:rsidR="000B6D0E">
        <w:rPr>
          <w:szCs w:val="27"/>
        </w:rPr>
        <w:t xml:space="preserve"> (fls. </w:t>
      </w:r>
      <w:proofErr w:type="spellStart"/>
      <w:r w:rsidR="000B6D0E">
        <w:rPr>
          <w:szCs w:val="27"/>
        </w:rPr>
        <w:t>xxx</w:t>
      </w:r>
      <w:proofErr w:type="spellEnd"/>
      <w:r w:rsidR="000B6D0E">
        <w:rPr>
          <w:szCs w:val="27"/>
        </w:rPr>
        <w:t xml:space="preserve">). Já </w:t>
      </w:r>
      <w:r w:rsidR="000B6D0E" w:rsidRPr="00862D80">
        <w:rPr>
          <w:b/>
          <w:bCs/>
          <w:szCs w:val="27"/>
          <w:u w:val="single"/>
        </w:rPr>
        <w:t>quando descreve seu pedido</w:t>
      </w:r>
      <w:r w:rsidR="000B6D0E" w:rsidRPr="00892B35">
        <w:rPr>
          <w:szCs w:val="27"/>
        </w:rPr>
        <w:t>,</w:t>
      </w:r>
      <w:r w:rsidR="000B6D0E">
        <w:rPr>
          <w:szCs w:val="27"/>
        </w:rPr>
        <w:t xml:space="preserve"> </w:t>
      </w:r>
      <w:r w:rsidRPr="00862D80">
        <w:rPr>
          <w:b/>
          <w:bCs/>
          <w:szCs w:val="27"/>
          <w:u w:val="single"/>
        </w:rPr>
        <w:t>refer</w:t>
      </w:r>
      <w:r w:rsidR="00892B35">
        <w:rPr>
          <w:b/>
          <w:bCs/>
          <w:szCs w:val="27"/>
          <w:u w:val="single"/>
        </w:rPr>
        <w:t>e dispoisitivos legais aplicáveis a</w:t>
      </w:r>
      <w:r w:rsidRPr="00862D80">
        <w:rPr>
          <w:b/>
          <w:bCs/>
          <w:szCs w:val="27"/>
          <w:u w:val="single"/>
        </w:rPr>
        <w:t xml:space="preserve"> </w:t>
      </w:r>
      <w:r w:rsidRPr="00862D80">
        <w:rPr>
          <w:b/>
          <w:bCs/>
          <w:i/>
          <w:szCs w:val="27"/>
          <w:u w:val="single"/>
        </w:rPr>
        <w:t>horário eleitoral gratuito</w:t>
      </w:r>
      <w:r w:rsidR="000B6D0E">
        <w:rPr>
          <w:b/>
          <w:bCs/>
          <w:i/>
          <w:szCs w:val="27"/>
          <w:u w:val="single"/>
        </w:rPr>
        <w:t xml:space="preserve"> na TV</w:t>
      </w:r>
      <w:r w:rsidRPr="008B68E7">
        <w:rPr>
          <w:szCs w:val="27"/>
        </w:rPr>
        <w:t>.</w:t>
      </w:r>
    </w:p>
    <w:p w14:paraId="666549D7" w14:textId="77777777" w:rsidR="00C22A2D" w:rsidRPr="008B68E7" w:rsidRDefault="00C22A2D" w:rsidP="00743617">
      <w:pPr>
        <w:spacing w:line="312" w:lineRule="auto"/>
        <w:jc w:val="both"/>
        <w:rPr>
          <w:szCs w:val="27"/>
        </w:rPr>
      </w:pPr>
    </w:p>
    <w:p w14:paraId="56CEAFBF" w14:textId="05FFEA6B" w:rsidR="00C22A2D" w:rsidRPr="008B68E7" w:rsidRDefault="00C22A2D" w:rsidP="00743617">
      <w:pPr>
        <w:spacing w:line="312" w:lineRule="auto"/>
        <w:jc w:val="both"/>
        <w:rPr>
          <w:szCs w:val="27"/>
        </w:rPr>
      </w:pPr>
      <w:r w:rsidRPr="008B68E7">
        <w:rPr>
          <w:szCs w:val="27"/>
        </w:rPr>
        <w:tab/>
      </w:r>
      <w:r w:rsidRPr="008B68E7">
        <w:rPr>
          <w:szCs w:val="27"/>
        </w:rPr>
        <w:tab/>
      </w:r>
      <w:r w:rsidRPr="008B68E7">
        <w:rPr>
          <w:szCs w:val="27"/>
        </w:rPr>
        <w:tab/>
      </w:r>
      <w:r w:rsidR="00892B35">
        <w:rPr>
          <w:szCs w:val="27"/>
        </w:rPr>
        <w:t xml:space="preserve">Tudo isso para impugnar uma entrevista, uma </w:t>
      </w:r>
      <w:r w:rsidRPr="008B68E7">
        <w:rPr>
          <w:b/>
          <w:szCs w:val="27"/>
          <w:u w:val="single"/>
        </w:rPr>
        <w:t>matéria jornal</w:t>
      </w:r>
      <w:r w:rsidR="000B6D0E">
        <w:rPr>
          <w:b/>
          <w:szCs w:val="27"/>
          <w:u w:val="single"/>
        </w:rPr>
        <w:t>ística</w:t>
      </w:r>
      <w:r w:rsidR="00892B35">
        <w:rPr>
          <w:szCs w:val="27"/>
        </w:rPr>
        <w:t>,</w:t>
      </w:r>
      <w:r w:rsidRPr="008B68E7">
        <w:rPr>
          <w:szCs w:val="27"/>
        </w:rPr>
        <w:t xml:space="preserve"> não </w:t>
      </w:r>
      <w:r w:rsidR="00892B35">
        <w:rPr>
          <w:szCs w:val="27"/>
        </w:rPr>
        <w:t>um</w:t>
      </w:r>
      <w:r w:rsidR="00F11BC2">
        <w:rPr>
          <w:szCs w:val="27"/>
        </w:rPr>
        <w:t>a</w:t>
      </w:r>
      <w:r w:rsidRPr="008B68E7">
        <w:rPr>
          <w:szCs w:val="27"/>
        </w:rPr>
        <w:t xml:space="preserve"> propaganda eleitoral na </w:t>
      </w:r>
      <w:r w:rsidRPr="00862D80">
        <w:rPr>
          <w:iCs/>
          <w:szCs w:val="27"/>
        </w:rPr>
        <w:t>internet</w:t>
      </w:r>
      <w:r w:rsidRPr="008B68E7">
        <w:rPr>
          <w:szCs w:val="27"/>
        </w:rPr>
        <w:t xml:space="preserve"> </w:t>
      </w:r>
      <w:r w:rsidR="00892B35">
        <w:rPr>
          <w:szCs w:val="27"/>
        </w:rPr>
        <w:t xml:space="preserve">ou em </w:t>
      </w:r>
      <w:r w:rsidRPr="00862D80">
        <w:rPr>
          <w:iCs/>
          <w:szCs w:val="27"/>
        </w:rPr>
        <w:t>horário eleitoral gratuito</w:t>
      </w:r>
      <w:r w:rsidRPr="008B68E7">
        <w:rPr>
          <w:szCs w:val="27"/>
        </w:rPr>
        <w:t>.</w:t>
      </w:r>
      <w:r w:rsidR="00892B35">
        <w:rPr>
          <w:szCs w:val="27"/>
        </w:rPr>
        <w:t xml:space="preserve"> </w:t>
      </w:r>
      <w:r w:rsidR="00892B35" w:rsidRPr="00862D80">
        <w:rPr>
          <w:b/>
          <w:bCs/>
          <w:szCs w:val="27"/>
          <w:u w:val="single"/>
        </w:rPr>
        <w:t>Matéria jornalística que, à toda evidência, não está sujeita às regras da publicidade eleitoral</w:t>
      </w:r>
      <w:r w:rsidR="00892B35">
        <w:rPr>
          <w:szCs w:val="27"/>
        </w:rPr>
        <w:t>.</w:t>
      </w:r>
    </w:p>
    <w:p w14:paraId="523908C7" w14:textId="77777777" w:rsidR="00AB3058" w:rsidRPr="008B68E7" w:rsidRDefault="00AB3058" w:rsidP="00743617">
      <w:pPr>
        <w:spacing w:line="312" w:lineRule="auto"/>
        <w:jc w:val="both"/>
        <w:rPr>
          <w:szCs w:val="27"/>
        </w:rPr>
      </w:pPr>
    </w:p>
    <w:p w14:paraId="7112A4B0" w14:textId="505A61F6" w:rsidR="00AB3058" w:rsidRPr="008B68E7" w:rsidRDefault="00AB3058" w:rsidP="00743617">
      <w:pPr>
        <w:spacing w:line="312" w:lineRule="auto"/>
        <w:jc w:val="both"/>
        <w:rPr>
          <w:szCs w:val="27"/>
        </w:rPr>
      </w:pPr>
      <w:r w:rsidRPr="008B68E7">
        <w:rPr>
          <w:szCs w:val="27"/>
        </w:rPr>
        <w:tab/>
      </w:r>
      <w:r w:rsidRPr="008B68E7">
        <w:rPr>
          <w:szCs w:val="27"/>
        </w:rPr>
        <w:tab/>
      </w:r>
      <w:r w:rsidRPr="008B68E7">
        <w:rPr>
          <w:szCs w:val="27"/>
        </w:rPr>
        <w:tab/>
        <w:t>Daí o manifesto equívoco do Representante</w:t>
      </w:r>
      <w:ins w:id="0" w:author="Afranio Affonso Ferreira Neto" w:date="2024-09-17T16:49:00Z" w16du:dateUtc="2024-09-17T19:49:00Z">
        <w:r w:rsidR="00892B35">
          <w:rPr>
            <w:szCs w:val="27"/>
          </w:rPr>
          <w:t>,</w:t>
        </w:r>
      </w:ins>
      <w:r w:rsidRPr="008B68E7">
        <w:rPr>
          <w:szCs w:val="27"/>
        </w:rPr>
        <w:t xml:space="preserve"> atinente ao pedido de remoção de conteúdo, na medida em que o Direito de Resposta “</w:t>
      </w:r>
      <w:r w:rsidRPr="008B68E7">
        <w:rPr>
          <w:i/>
          <w:szCs w:val="27"/>
        </w:rPr>
        <w:t xml:space="preserve">...se manifesta como </w:t>
      </w:r>
      <w:r w:rsidRPr="008B68E7">
        <w:rPr>
          <w:b/>
          <w:i/>
          <w:szCs w:val="27"/>
          <w:u w:val="single"/>
        </w:rPr>
        <w:t>ação de replicar</w:t>
      </w:r>
      <w:r w:rsidRPr="008B68E7">
        <w:rPr>
          <w:i/>
          <w:szCs w:val="27"/>
        </w:rPr>
        <w:t>, ora para efeito de simples retificação da matéria publicada, ora para o fim de centrado contradiscurso por parte daquele que se vê ofendido em sua subjetividade, ou, então, seriamente desqualificado...</w:t>
      </w:r>
      <w:r w:rsidRPr="008B68E7">
        <w:rPr>
          <w:szCs w:val="27"/>
        </w:rPr>
        <w:t>”</w:t>
      </w:r>
      <w:r w:rsidRPr="008B68E7">
        <w:rPr>
          <w:rStyle w:val="FootnoteReference"/>
          <w:szCs w:val="27"/>
        </w:rPr>
        <w:footnoteReference w:id="2"/>
      </w:r>
      <w:r w:rsidR="00FA325F" w:rsidRPr="008B68E7">
        <w:rPr>
          <w:szCs w:val="27"/>
        </w:rPr>
        <w:t xml:space="preserve"> (</w:t>
      </w:r>
      <w:proofErr w:type="spellStart"/>
      <w:r w:rsidR="00FA325F" w:rsidRPr="008B68E7">
        <w:rPr>
          <w:szCs w:val="27"/>
        </w:rPr>
        <w:t>g.n</w:t>
      </w:r>
      <w:proofErr w:type="spellEnd"/>
      <w:r w:rsidR="00FA325F" w:rsidRPr="008B68E7">
        <w:rPr>
          <w:szCs w:val="27"/>
        </w:rPr>
        <w:t>.)</w:t>
      </w:r>
      <w:r w:rsidRPr="008B68E7">
        <w:rPr>
          <w:szCs w:val="27"/>
        </w:rPr>
        <w:t>.</w:t>
      </w:r>
    </w:p>
    <w:p w14:paraId="7344F171" w14:textId="77777777" w:rsidR="00AB3058" w:rsidRPr="008B68E7" w:rsidRDefault="00AB3058" w:rsidP="00743617">
      <w:pPr>
        <w:spacing w:line="312" w:lineRule="auto"/>
        <w:jc w:val="both"/>
        <w:rPr>
          <w:szCs w:val="27"/>
        </w:rPr>
      </w:pPr>
    </w:p>
    <w:p w14:paraId="36EF5F7B" w14:textId="317D1704" w:rsidR="003D5059" w:rsidRPr="008B68E7" w:rsidRDefault="00AB3058" w:rsidP="00743617">
      <w:pPr>
        <w:spacing w:line="312" w:lineRule="auto"/>
        <w:jc w:val="both"/>
        <w:rPr>
          <w:szCs w:val="27"/>
        </w:rPr>
      </w:pPr>
      <w:r w:rsidRPr="008B68E7">
        <w:rPr>
          <w:b/>
          <w:szCs w:val="27"/>
          <w:u w:val="single"/>
        </w:rPr>
        <w:t>6</w:t>
      </w:r>
      <w:r w:rsidRPr="008B68E7">
        <w:rPr>
          <w:szCs w:val="27"/>
        </w:rPr>
        <w:t>.-</w:t>
      </w:r>
      <w:r w:rsidRPr="008B68E7">
        <w:rPr>
          <w:szCs w:val="27"/>
        </w:rPr>
        <w:tab/>
      </w:r>
      <w:r w:rsidRPr="008B68E7">
        <w:rPr>
          <w:szCs w:val="27"/>
        </w:rPr>
        <w:tab/>
      </w:r>
      <w:r w:rsidRPr="008B68E7">
        <w:rPr>
          <w:szCs w:val="27"/>
        </w:rPr>
        <w:tab/>
        <w:t xml:space="preserve">Em outras palavras, </w:t>
      </w:r>
      <w:r w:rsidRPr="00862D80">
        <w:rPr>
          <w:b/>
          <w:bCs/>
          <w:szCs w:val="27"/>
          <w:u w:val="single"/>
        </w:rPr>
        <w:t>o Direito de Resposta não se destina à remoção de trechos de matéria jornalística</w:t>
      </w:r>
      <w:r w:rsidR="003D5059" w:rsidRPr="008B68E7">
        <w:rPr>
          <w:szCs w:val="27"/>
        </w:rPr>
        <w:t>.</w:t>
      </w:r>
    </w:p>
    <w:p w14:paraId="182ECD06" w14:textId="77777777" w:rsidR="003D5059" w:rsidRPr="008B68E7" w:rsidRDefault="003D5059" w:rsidP="00743617">
      <w:pPr>
        <w:spacing w:line="312" w:lineRule="auto"/>
        <w:jc w:val="both"/>
        <w:rPr>
          <w:szCs w:val="27"/>
        </w:rPr>
      </w:pPr>
    </w:p>
    <w:p w14:paraId="567C22C4" w14:textId="0EA0D3BC" w:rsidR="003D5059" w:rsidRPr="008B68E7" w:rsidRDefault="003D5059" w:rsidP="00743617">
      <w:pPr>
        <w:spacing w:line="312" w:lineRule="auto"/>
        <w:jc w:val="both"/>
        <w:rPr>
          <w:szCs w:val="27"/>
        </w:rPr>
      </w:pPr>
      <w:r w:rsidRPr="008B68E7">
        <w:rPr>
          <w:szCs w:val="27"/>
        </w:rPr>
        <w:tab/>
      </w:r>
      <w:r w:rsidRPr="008B68E7">
        <w:rPr>
          <w:szCs w:val="27"/>
        </w:rPr>
        <w:tab/>
      </w:r>
      <w:r w:rsidRPr="008B68E7">
        <w:rPr>
          <w:szCs w:val="27"/>
        </w:rPr>
        <w:tab/>
        <w:t xml:space="preserve">Da mesma forma, o Direito de Resposta deve ter correlação </w:t>
      </w:r>
      <w:r w:rsidR="008B68E7">
        <w:rPr>
          <w:szCs w:val="27"/>
        </w:rPr>
        <w:t xml:space="preserve">e proporcionalidade </w:t>
      </w:r>
      <w:r w:rsidRPr="008B68E7">
        <w:rPr>
          <w:szCs w:val="27"/>
        </w:rPr>
        <w:t xml:space="preserve">com a notícia e, portanto, </w:t>
      </w:r>
      <w:r w:rsidRPr="00862D80">
        <w:rPr>
          <w:b/>
          <w:bCs/>
          <w:szCs w:val="27"/>
          <w:u w:val="single"/>
        </w:rPr>
        <w:t>não se presta a garantir espaço para futura e incerta resposta</w:t>
      </w:r>
      <w:r w:rsidRPr="008B68E7">
        <w:rPr>
          <w:szCs w:val="27"/>
        </w:rPr>
        <w:t>, co</w:t>
      </w:r>
      <w:r w:rsidR="00892B35">
        <w:rPr>
          <w:szCs w:val="27"/>
        </w:rPr>
        <w:t xml:space="preserve">mo pretende </w:t>
      </w:r>
      <w:r w:rsidRPr="008B68E7">
        <w:rPr>
          <w:szCs w:val="27"/>
        </w:rPr>
        <w:t>o Representante.</w:t>
      </w:r>
    </w:p>
    <w:p w14:paraId="734E8CE5" w14:textId="77777777" w:rsidR="003D5059" w:rsidRPr="008B68E7" w:rsidRDefault="003D5059" w:rsidP="00743617">
      <w:pPr>
        <w:spacing w:line="312" w:lineRule="auto"/>
        <w:jc w:val="both"/>
        <w:rPr>
          <w:szCs w:val="27"/>
        </w:rPr>
      </w:pPr>
    </w:p>
    <w:p w14:paraId="27802946" w14:textId="77777777" w:rsidR="00763DB3" w:rsidRPr="008B68E7" w:rsidRDefault="00763DB3" w:rsidP="00743617">
      <w:pPr>
        <w:spacing w:line="312" w:lineRule="auto"/>
        <w:jc w:val="both"/>
        <w:rPr>
          <w:szCs w:val="27"/>
        </w:rPr>
      </w:pPr>
      <w:r w:rsidRPr="008B68E7">
        <w:rPr>
          <w:b/>
          <w:szCs w:val="27"/>
          <w:u w:val="single"/>
        </w:rPr>
        <w:t>7</w:t>
      </w:r>
      <w:r w:rsidRPr="008B68E7">
        <w:rPr>
          <w:szCs w:val="27"/>
        </w:rPr>
        <w:t>.-</w:t>
      </w:r>
      <w:r w:rsidRPr="008B68E7">
        <w:rPr>
          <w:szCs w:val="27"/>
        </w:rPr>
        <w:tab/>
      </w:r>
      <w:r w:rsidRPr="008B68E7">
        <w:rPr>
          <w:szCs w:val="27"/>
        </w:rPr>
        <w:tab/>
      </w:r>
      <w:r w:rsidRPr="008B68E7">
        <w:rPr>
          <w:szCs w:val="27"/>
        </w:rPr>
        <w:tab/>
        <w:t>Logo, a petição inicial deve ser indeferida, porquanto, como se viu, da narração dos fatos não decorre logicamente a conclusão (CPC, art. 330, § 1º, III).</w:t>
      </w:r>
    </w:p>
    <w:p w14:paraId="7ABC3479" w14:textId="77777777" w:rsidR="00763DB3" w:rsidRPr="008B68E7" w:rsidRDefault="00763DB3" w:rsidP="00743617">
      <w:pPr>
        <w:spacing w:line="312" w:lineRule="auto"/>
        <w:jc w:val="both"/>
        <w:rPr>
          <w:szCs w:val="27"/>
        </w:rPr>
      </w:pPr>
    </w:p>
    <w:p w14:paraId="21360231" w14:textId="77777777" w:rsidR="008D16F8" w:rsidRPr="008B68E7" w:rsidRDefault="00763DB3" w:rsidP="00743617">
      <w:pPr>
        <w:spacing w:line="312" w:lineRule="auto"/>
        <w:jc w:val="both"/>
        <w:rPr>
          <w:szCs w:val="27"/>
        </w:rPr>
      </w:pPr>
      <w:r w:rsidRPr="008B68E7">
        <w:rPr>
          <w:b/>
          <w:szCs w:val="27"/>
          <w:u w:val="single"/>
        </w:rPr>
        <w:t>8</w:t>
      </w:r>
      <w:r w:rsidRPr="008B68E7">
        <w:rPr>
          <w:szCs w:val="27"/>
        </w:rPr>
        <w:t>.-</w:t>
      </w:r>
      <w:r w:rsidRPr="008B68E7">
        <w:rPr>
          <w:szCs w:val="27"/>
        </w:rPr>
        <w:tab/>
      </w:r>
      <w:r w:rsidRPr="008B68E7">
        <w:rPr>
          <w:szCs w:val="27"/>
        </w:rPr>
        <w:tab/>
      </w:r>
      <w:r w:rsidRPr="008B68E7">
        <w:rPr>
          <w:szCs w:val="27"/>
        </w:rPr>
        <w:tab/>
        <w:t xml:space="preserve">Não bastasse, ainda em sede preliminar, ressalte-se a densidade constitucional </w:t>
      </w:r>
      <w:r w:rsidR="00FA325F" w:rsidRPr="008B68E7">
        <w:rPr>
          <w:szCs w:val="27"/>
        </w:rPr>
        <w:t>do Direito de Resposta cuj</w:t>
      </w:r>
      <w:r w:rsidRPr="008B68E7">
        <w:rPr>
          <w:szCs w:val="27"/>
        </w:rPr>
        <w:t xml:space="preserve">a </w:t>
      </w:r>
      <w:r w:rsidRPr="008B68E7">
        <w:rPr>
          <w:b/>
          <w:szCs w:val="27"/>
          <w:u w:val="single"/>
        </w:rPr>
        <w:t>resposta deverá ser proporcional ao agravo</w:t>
      </w:r>
      <w:r w:rsidRPr="008B68E7">
        <w:rPr>
          <w:szCs w:val="27"/>
        </w:rPr>
        <w:t xml:space="preserve"> (CF, art. 5º, V), </w:t>
      </w:r>
      <w:r w:rsidR="00FA325F" w:rsidRPr="008B68E7">
        <w:rPr>
          <w:szCs w:val="27"/>
        </w:rPr>
        <w:t>sendo indispensável, pois,</w:t>
      </w:r>
      <w:r w:rsidRPr="008B68E7">
        <w:rPr>
          <w:szCs w:val="27"/>
        </w:rPr>
        <w:t xml:space="preserve"> </w:t>
      </w:r>
      <w:r w:rsidR="00FA325F" w:rsidRPr="008B68E7">
        <w:rPr>
          <w:szCs w:val="27"/>
        </w:rPr>
        <w:t xml:space="preserve">a </w:t>
      </w:r>
      <w:r w:rsidRPr="008B68E7">
        <w:rPr>
          <w:szCs w:val="27"/>
        </w:rPr>
        <w:t xml:space="preserve">análise </w:t>
      </w:r>
      <w:r w:rsidR="008D16F8" w:rsidRPr="008B68E7">
        <w:rPr>
          <w:szCs w:val="27"/>
        </w:rPr>
        <w:t xml:space="preserve">sobre </w:t>
      </w:r>
      <w:r w:rsidRPr="008B68E7">
        <w:rPr>
          <w:szCs w:val="27"/>
        </w:rPr>
        <w:t xml:space="preserve">a proporcionalidade </w:t>
      </w:r>
      <w:r w:rsidR="00FA325F" w:rsidRPr="008B68E7">
        <w:rPr>
          <w:szCs w:val="27"/>
        </w:rPr>
        <w:t>da</w:t>
      </w:r>
      <w:r w:rsidRPr="008B68E7">
        <w:rPr>
          <w:szCs w:val="27"/>
        </w:rPr>
        <w:t xml:space="preserve"> resposta, </w:t>
      </w:r>
      <w:r w:rsidR="00FA325F" w:rsidRPr="008B68E7">
        <w:rPr>
          <w:szCs w:val="27"/>
        </w:rPr>
        <w:t>circunstância que</w:t>
      </w:r>
      <w:r w:rsidRPr="008B68E7">
        <w:rPr>
          <w:szCs w:val="27"/>
        </w:rPr>
        <w:t xml:space="preserve"> </w:t>
      </w:r>
      <w:r w:rsidR="00FA325F" w:rsidRPr="00862D80">
        <w:rPr>
          <w:b/>
          <w:bCs/>
          <w:szCs w:val="27"/>
          <w:u w:val="single"/>
        </w:rPr>
        <w:t xml:space="preserve">exige a apresentação do texto </w:t>
      </w:r>
      <w:r w:rsidR="008B68E7" w:rsidRPr="00862D80">
        <w:rPr>
          <w:b/>
          <w:bCs/>
          <w:szCs w:val="27"/>
          <w:u w:val="single"/>
        </w:rPr>
        <w:t>com a</w:t>
      </w:r>
      <w:r w:rsidR="00FA325F" w:rsidRPr="00862D80">
        <w:rPr>
          <w:b/>
          <w:bCs/>
          <w:szCs w:val="27"/>
          <w:u w:val="single"/>
        </w:rPr>
        <w:t xml:space="preserve"> </w:t>
      </w:r>
      <w:r w:rsidR="008B68E7" w:rsidRPr="00862D80">
        <w:rPr>
          <w:b/>
          <w:bCs/>
          <w:szCs w:val="27"/>
          <w:u w:val="single"/>
        </w:rPr>
        <w:lastRenderedPageBreak/>
        <w:t>I</w:t>
      </w:r>
      <w:r w:rsidR="00FA325F" w:rsidRPr="00862D80">
        <w:rPr>
          <w:b/>
          <w:bCs/>
          <w:szCs w:val="27"/>
          <w:u w:val="single"/>
        </w:rPr>
        <w:t>nicial</w:t>
      </w:r>
      <w:r w:rsidR="00FA325F" w:rsidRPr="008B68E7">
        <w:rPr>
          <w:szCs w:val="27"/>
        </w:rPr>
        <w:t>, nos termos d</w:t>
      </w:r>
      <w:r w:rsidR="008D16F8" w:rsidRPr="008B68E7">
        <w:rPr>
          <w:szCs w:val="27"/>
        </w:rPr>
        <w:t xml:space="preserve">o artigo 58, § 3º, I, “c”, da Lei 9.504/97 e </w:t>
      </w:r>
      <w:r w:rsidR="00FA325F" w:rsidRPr="008B68E7">
        <w:rPr>
          <w:szCs w:val="27"/>
        </w:rPr>
        <w:t xml:space="preserve">do </w:t>
      </w:r>
      <w:r w:rsidR="008D16F8" w:rsidRPr="008B68E7">
        <w:rPr>
          <w:szCs w:val="27"/>
        </w:rPr>
        <w:t>artigo 32, I, “b”, da Resolução</w:t>
      </w:r>
      <w:r w:rsidR="0033151B" w:rsidRPr="008B68E7">
        <w:rPr>
          <w:szCs w:val="27"/>
        </w:rPr>
        <w:t xml:space="preserve"> nº</w:t>
      </w:r>
      <w:r w:rsidR="008D16F8" w:rsidRPr="008B68E7">
        <w:rPr>
          <w:szCs w:val="27"/>
        </w:rPr>
        <w:t xml:space="preserve"> 23.608/2019-TSE.</w:t>
      </w:r>
    </w:p>
    <w:p w14:paraId="2FFECB92" w14:textId="77777777" w:rsidR="008D16F8" w:rsidRPr="008B68E7" w:rsidRDefault="008D16F8" w:rsidP="00743617">
      <w:pPr>
        <w:spacing w:line="312" w:lineRule="auto"/>
        <w:jc w:val="both"/>
        <w:rPr>
          <w:szCs w:val="27"/>
        </w:rPr>
      </w:pPr>
    </w:p>
    <w:p w14:paraId="5CD47B9A" w14:textId="77777777" w:rsidR="008D16F8" w:rsidRPr="008B68E7" w:rsidRDefault="008D16F8" w:rsidP="00743617">
      <w:pPr>
        <w:spacing w:line="312" w:lineRule="auto"/>
        <w:jc w:val="both"/>
        <w:rPr>
          <w:szCs w:val="27"/>
        </w:rPr>
      </w:pPr>
      <w:r w:rsidRPr="008B68E7">
        <w:rPr>
          <w:szCs w:val="27"/>
        </w:rPr>
        <w:tab/>
      </w:r>
      <w:r w:rsidRPr="008B68E7">
        <w:rPr>
          <w:szCs w:val="27"/>
        </w:rPr>
        <w:tab/>
      </w:r>
      <w:r w:rsidRPr="008B68E7">
        <w:rPr>
          <w:szCs w:val="27"/>
        </w:rPr>
        <w:tab/>
        <w:t xml:space="preserve">Isto porque, tratando-se de </w:t>
      </w:r>
      <w:r w:rsidRPr="008B68E7">
        <w:rPr>
          <w:b/>
          <w:szCs w:val="27"/>
          <w:u w:val="single"/>
        </w:rPr>
        <w:t>matéria jornalística</w:t>
      </w:r>
      <w:r w:rsidRPr="008B68E7">
        <w:rPr>
          <w:szCs w:val="27"/>
        </w:rPr>
        <w:t xml:space="preserve">, ainda que veiculada pela </w:t>
      </w:r>
      <w:r w:rsidRPr="008B68E7">
        <w:rPr>
          <w:i/>
          <w:szCs w:val="27"/>
        </w:rPr>
        <w:t>internet</w:t>
      </w:r>
      <w:r w:rsidRPr="008B68E7">
        <w:rPr>
          <w:szCs w:val="27"/>
        </w:rPr>
        <w:t>, ao Poder Judiciário cumpre exam</w:t>
      </w:r>
      <w:r w:rsidR="00FA325F" w:rsidRPr="008B68E7">
        <w:rPr>
          <w:szCs w:val="27"/>
        </w:rPr>
        <w:t>inar</w:t>
      </w:r>
      <w:r w:rsidRPr="008B68E7">
        <w:rPr>
          <w:szCs w:val="27"/>
        </w:rPr>
        <w:t xml:space="preserve"> pr</w:t>
      </w:r>
      <w:r w:rsidR="00FA325F" w:rsidRPr="008B68E7">
        <w:rPr>
          <w:szCs w:val="27"/>
        </w:rPr>
        <w:t xml:space="preserve">eviamente </w:t>
      </w:r>
      <w:r w:rsidRPr="008B68E7">
        <w:rPr>
          <w:szCs w:val="27"/>
        </w:rPr>
        <w:t>a resposta, pois, se assim não fosse, haveria a necessidade de novas manifestações por parte das Representadas, o que não se coaduna com o procedimento célere do Direito de Resposta Eleitoral.</w:t>
      </w:r>
    </w:p>
    <w:p w14:paraId="5E969B6F" w14:textId="77777777" w:rsidR="008D16F8" w:rsidRPr="008B68E7" w:rsidRDefault="008D16F8" w:rsidP="00743617">
      <w:pPr>
        <w:spacing w:line="312" w:lineRule="auto"/>
        <w:jc w:val="both"/>
        <w:rPr>
          <w:szCs w:val="27"/>
        </w:rPr>
      </w:pPr>
    </w:p>
    <w:p w14:paraId="52D5DF05" w14:textId="3079EEEA" w:rsidR="00CB28B6" w:rsidRPr="008B68E7" w:rsidRDefault="008D16F8" w:rsidP="00743617">
      <w:pPr>
        <w:spacing w:line="312" w:lineRule="auto"/>
        <w:jc w:val="both"/>
        <w:rPr>
          <w:szCs w:val="27"/>
        </w:rPr>
      </w:pPr>
      <w:r w:rsidRPr="008B68E7">
        <w:rPr>
          <w:szCs w:val="27"/>
        </w:rPr>
        <w:tab/>
      </w:r>
      <w:r w:rsidRPr="008B68E7">
        <w:rPr>
          <w:szCs w:val="27"/>
        </w:rPr>
        <w:tab/>
      </w:r>
      <w:r w:rsidRPr="008B68E7">
        <w:rPr>
          <w:szCs w:val="27"/>
        </w:rPr>
        <w:tab/>
      </w:r>
      <w:r w:rsidR="00892B35">
        <w:rPr>
          <w:szCs w:val="27"/>
        </w:rPr>
        <w:t>Em caso parelho</w:t>
      </w:r>
      <w:r w:rsidRPr="008B68E7">
        <w:rPr>
          <w:szCs w:val="27"/>
        </w:rPr>
        <w:t xml:space="preserve">, o Egrégio </w:t>
      </w:r>
      <w:r w:rsidR="00FA325F" w:rsidRPr="008B68E7">
        <w:rPr>
          <w:szCs w:val="27"/>
        </w:rPr>
        <w:t xml:space="preserve">Tribunal </w:t>
      </w:r>
      <w:r w:rsidR="006855F4" w:rsidRPr="008B68E7">
        <w:rPr>
          <w:szCs w:val="27"/>
        </w:rPr>
        <w:t xml:space="preserve">Superior </w:t>
      </w:r>
      <w:r w:rsidRPr="008B68E7">
        <w:rPr>
          <w:szCs w:val="27"/>
        </w:rPr>
        <w:t xml:space="preserve">Eleitoral </w:t>
      </w:r>
      <w:r w:rsidRPr="008B68E7">
        <w:rPr>
          <w:b/>
          <w:szCs w:val="27"/>
          <w:u w:val="single"/>
        </w:rPr>
        <w:t>reconheceu a inépcia da petição inicial</w:t>
      </w:r>
      <w:r w:rsidRPr="008B68E7">
        <w:rPr>
          <w:szCs w:val="27"/>
        </w:rPr>
        <w:t xml:space="preserve">, </w:t>
      </w:r>
      <w:r w:rsidRPr="008B68E7">
        <w:rPr>
          <w:i/>
          <w:szCs w:val="27"/>
        </w:rPr>
        <w:t xml:space="preserve">in </w:t>
      </w:r>
      <w:proofErr w:type="spellStart"/>
      <w:r w:rsidRPr="008B68E7">
        <w:rPr>
          <w:i/>
          <w:szCs w:val="27"/>
        </w:rPr>
        <w:t>verbis</w:t>
      </w:r>
      <w:proofErr w:type="spellEnd"/>
      <w:r w:rsidRPr="008B68E7">
        <w:rPr>
          <w:szCs w:val="27"/>
        </w:rPr>
        <w:t>:</w:t>
      </w:r>
    </w:p>
    <w:p w14:paraId="71D999A8" w14:textId="77777777" w:rsidR="00CB28B6" w:rsidRPr="008B68E7" w:rsidRDefault="00CB28B6" w:rsidP="00743617">
      <w:pPr>
        <w:spacing w:line="312" w:lineRule="auto"/>
        <w:jc w:val="both"/>
        <w:rPr>
          <w:szCs w:val="27"/>
        </w:rPr>
      </w:pPr>
    </w:p>
    <w:p w14:paraId="43E8AFE0" w14:textId="0DCA5698" w:rsidR="00CB28B6" w:rsidRPr="003207E8" w:rsidRDefault="00CB28B6" w:rsidP="0033151B">
      <w:pPr>
        <w:spacing w:line="312" w:lineRule="auto"/>
        <w:ind w:left="1418"/>
        <w:jc w:val="both"/>
        <w:rPr>
          <w:bCs/>
          <w:i/>
          <w:szCs w:val="27"/>
        </w:rPr>
      </w:pPr>
      <w:r w:rsidRPr="008B68E7">
        <w:rPr>
          <w:szCs w:val="27"/>
        </w:rPr>
        <w:t>“</w:t>
      </w:r>
      <w:r w:rsidRPr="008B68E7">
        <w:rPr>
          <w:i/>
          <w:szCs w:val="27"/>
        </w:rPr>
        <w:t xml:space="preserve">2. A pretensão deduzida na petição inicial pretendia a obtenção de direito de resposta, com fundamento no art. 58 da Lei 9.504/1997 e no art. 32, inciso IV, da </w:t>
      </w:r>
      <w:proofErr w:type="spellStart"/>
      <w:r w:rsidRPr="008B68E7">
        <w:rPr>
          <w:i/>
          <w:szCs w:val="27"/>
        </w:rPr>
        <w:t>Res-TSE</w:t>
      </w:r>
      <w:proofErr w:type="spellEnd"/>
      <w:r w:rsidRPr="008B68E7">
        <w:rPr>
          <w:i/>
          <w:szCs w:val="27"/>
        </w:rPr>
        <w:t xml:space="preserve"> nº 23.608/2019, devido às afirmações caluniosas, difamatórias e sabidamente inverídicas</w:t>
      </w:r>
      <w:r w:rsidR="003207E8">
        <w:rPr>
          <w:i/>
          <w:szCs w:val="27"/>
        </w:rPr>
        <w:t>...</w:t>
      </w:r>
    </w:p>
    <w:p w14:paraId="50B0094D" w14:textId="77777777" w:rsidR="00CB28B6" w:rsidRPr="008B68E7" w:rsidRDefault="00CB28B6" w:rsidP="0033151B">
      <w:pPr>
        <w:spacing w:line="312" w:lineRule="auto"/>
        <w:ind w:left="1418"/>
        <w:jc w:val="both"/>
        <w:rPr>
          <w:i/>
          <w:szCs w:val="27"/>
        </w:rPr>
      </w:pPr>
    </w:p>
    <w:p w14:paraId="0C61C284" w14:textId="77777777" w:rsidR="00CB28B6" w:rsidRPr="008B68E7" w:rsidRDefault="00CB28B6" w:rsidP="0033151B">
      <w:pPr>
        <w:spacing w:line="312" w:lineRule="auto"/>
        <w:ind w:left="1418"/>
        <w:jc w:val="both"/>
        <w:rPr>
          <w:i/>
          <w:szCs w:val="27"/>
        </w:rPr>
      </w:pPr>
      <w:r w:rsidRPr="008B68E7">
        <w:rPr>
          <w:i/>
          <w:szCs w:val="27"/>
        </w:rPr>
        <w:t xml:space="preserve">3. A celeridade do rito procedimental típico das representações </w:t>
      </w:r>
      <w:r w:rsidRPr="008B68E7">
        <w:rPr>
          <w:b/>
          <w:i/>
          <w:szCs w:val="27"/>
          <w:u w:val="single"/>
        </w:rPr>
        <w:t>inviabiliza que o conteúdo/texto da resposta seja apresentado após eventual deferimento do pedido, pois, se assim não fosse, seria necessária nova manifestação da parte ofensora, bem como novo juízo de proporcionalidade do magistrado acerca da resposta oferecida</w:t>
      </w:r>
      <w:r w:rsidRPr="008B68E7">
        <w:rPr>
          <w:i/>
          <w:szCs w:val="27"/>
        </w:rPr>
        <w:t xml:space="preserve">. </w:t>
      </w:r>
    </w:p>
    <w:p w14:paraId="1D6FF8E1" w14:textId="77777777" w:rsidR="00CB28B6" w:rsidRPr="008B68E7" w:rsidRDefault="00CB28B6" w:rsidP="0033151B">
      <w:pPr>
        <w:spacing w:line="312" w:lineRule="auto"/>
        <w:ind w:left="1418"/>
        <w:jc w:val="both"/>
        <w:rPr>
          <w:i/>
          <w:szCs w:val="27"/>
        </w:rPr>
      </w:pPr>
    </w:p>
    <w:p w14:paraId="6BAB88AE" w14:textId="0E2DFEBD" w:rsidR="00CB28B6" w:rsidRPr="008B68E7" w:rsidRDefault="00CB28B6" w:rsidP="0033151B">
      <w:pPr>
        <w:spacing w:line="312" w:lineRule="auto"/>
        <w:ind w:left="1418"/>
        <w:jc w:val="both"/>
        <w:rPr>
          <w:szCs w:val="27"/>
        </w:rPr>
      </w:pPr>
      <w:r w:rsidRPr="008B68E7">
        <w:rPr>
          <w:i/>
          <w:szCs w:val="27"/>
        </w:rPr>
        <w:lastRenderedPageBreak/>
        <w:t xml:space="preserve">4. A resposta deve ser proporcional ao agravo, nos termos do art. 5º, inciso V, da Constituição Federal. Com efeito, </w:t>
      </w:r>
      <w:r w:rsidRPr="008B68E7">
        <w:rPr>
          <w:b/>
          <w:i/>
          <w:szCs w:val="27"/>
          <w:u w:val="single"/>
        </w:rPr>
        <w:t>a proporcionalidade exige contraditório e apreciação judicial</w:t>
      </w:r>
      <w:r w:rsidRPr="008B68E7">
        <w:rPr>
          <w:i/>
          <w:szCs w:val="27"/>
        </w:rPr>
        <w:t>.</w:t>
      </w:r>
      <w:r w:rsidR="003207E8">
        <w:rPr>
          <w:i/>
          <w:szCs w:val="27"/>
        </w:rPr>
        <w:t>..</w:t>
      </w:r>
      <w:r w:rsidRPr="008B68E7">
        <w:rPr>
          <w:szCs w:val="27"/>
        </w:rPr>
        <w:t>”</w:t>
      </w:r>
      <w:r w:rsidR="0033151B" w:rsidRPr="008B68E7">
        <w:rPr>
          <w:rStyle w:val="FootnoteReference"/>
          <w:szCs w:val="27"/>
        </w:rPr>
        <w:footnoteReference w:id="3"/>
      </w:r>
      <w:r w:rsidRPr="008B68E7">
        <w:rPr>
          <w:szCs w:val="27"/>
        </w:rPr>
        <w:t>.</w:t>
      </w:r>
    </w:p>
    <w:p w14:paraId="2EA77D37" w14:textId="77777777" w:rsidR="0033151B" w:rsidRPr="008B68E7" w:rsidRDefault="0033151B" w:rsidP="0033151B">
      <w:pPr>
        <w:spacing w:line="312" w:lineRule="auto"/>
        <w:jc w:val="both"/>
        <w:rPr>
          <w:i/>
          <w:szCs w:val="27"/>
        </w:rPr>
      </w:pPr>
    </w:p>
    <w:p w14:paraId="6A7B6026" w14:textId="7B5CFB12" w:rsidR="0033151B" w:rsidRPr="008B68E7" w:rsidRDefault="0033151B" w:rsidP="0033151B">
      <w:pPr>
        <w:spacing w:line="312" w:lineRule="auto"/>
        <w:jc w:val="both"/>
        <w:rPr>
          <w:szCs w:val="27"/>
        </w:rPr>
      </w:pPr>
      <w:r w:rsidRPr="008B68E7">
        <w:rPr>
          <w:b/>
          <w:szCs w:val="27"/>
          <w:u w:val="single"/>
        </w:rPr>
        <w:t>9</w:t>
      </w:r>
      <w:r w:rsidRPr="008B68E7">
        <w:rPr>
          <w:szCs w:val="27"/>
        </w:rPr>
        <w:t>.-</w:t>
      </w:r>
      <w:r w:rsidRPr="008B68E7">
        <w:rPr>
          <w:szCs w:val="27"/>
        </w:rPr>
        <w:tab/>
      </w:r>
      <w:r w:rsidRPr="008B68E7">
        <w:rPr>
          <w:szCs w:val="27"/>
        </w:rPr>
        <w:tab/>
      </w:r>
      <w:r w:rsidRPr="008B68E7">
        <w:rPr>
          <w:szCs w:val="27"/>
        </w:rPr>
        <w:tab/>
      </w:r>
      <w:r w:rsidR="003207E8">
        <w:rPr>
          <w:szCs w:val="27"/>
        </w:rPr>
        <w:t>Portanto</w:t>
      </w:r>
      <w:r w:rsidRPr="008B68E7">
        <w:rPr>
          <w:szCs w:val="27"/>
        </w:rPr>
        <w:t xml:space="preserve">, por dois robustos fundamentos distintos, o presente Direito de Resposta carece de pressuposto de validade para o recebimento da petição inicial, aguardando-se, desta forma, o seu indeferimento por </w:t>
      </w:r>
      <w:r w:rsidRPr="008B68E7">
        <w:rPr>
          <w:b/>
          <w:szCs w:val="27"/>
          <w:u w:val="single"/>
        </w:rPr>
        <w:t>inépcia</w:t>
      </w:r>
      <w:r w:rsidRPr="008B68E7">
        <w:rPr>
          <w:szCs w:val="27"/>
        </w:rPr>
        <w:t>.</w:t>
      </w:r>
    </w:p>
    <w:p w14:paraId="1A24825A" w14:textId="77777777" w:rsidR="0033151B" w:rsidRPr="008B68E7" w:rsidRDefault="0033151B" w:rsidP="0033151B">
      <w:pPr>
        <w:spacing w:line="312" w:lineRule="auto"/>
        <w:jc w:val="both"/>
        <w:rPr>
          <w:szCs w:val="27"/>
        </w:rPr>
      </w:pPr>
    </w:p>
    <w:p w14:paraId="05A9636E" w14:textId="77777777" w:rsidR="0033151B" w:rsidRPr="008B68E7" w:rsidRDefault="0033151B" w:rsidP="0033151B">
      <w:pPr>
        <w:spacing w:line="312" w:lineRule="auto"/>
        <w:jc w:val="both"/>
        <w:rPr>
          <w:szCs w:val="27"/>
        </w:rPr>
      </w:pPr>
      <w:r w:rsidRPr="008B68E7">
        <w:rPr>
          <w:b/>
          <w:szCs w:val="27"/>
          <w:u w:val="single"/>
        </w:rPr>
        <w:t>10</w:t>
      </w:r>
      <w:r w:rsidRPr="008B68E7">
        <w:rPr>
          <w:szCs w:val="27"/>
        </w:rPr>
        <w:t>.-</w:t>
      </w:r>
      <w:r w:rsidRPr="008B68E7">
        <w:rPr>
          <w:szCs w:val="27"/>
        </w:rPr>
        <w:tab/>
      </w:r>
      <w:r w:rsidRPr="008B68E7">
        <w:rPr>
          <w:szCs w:val="27"/>
        </w:rPr>
        <w:tab/>
      </w:r>
      <w:r w:rsidRPr="008B68E7">
        <w:rPr>
          <w:szCs w:val="27"/>
        </w:rPr>
        <w:tab/>
        <w:t xml:space="preserve">Quanto ao mérito, caso fosse possível alcançá-lo, o Representante não </w:t>
      </w:r>
      <w:r w:rsidR="00FA325F" w:rsidRPr="008B68E7">
        <w:rPr>
          <w:szCs w:val="27"/>
        </w:rPr>
        <w:t>colhe</w:t>
      </w:r>
      <w:r w:rsidRPr="008B68E7">
        <w:rPr>
          <w:szCs w:val="27"/>
        </w:rPr>
        <w:t>ria melhor sorte.</w:t>
      </w:r>
    </w:p>
    <w:p w14:paraId="4E58374C" w14:textId="77777777" w:rsidR="0033151B" w:rsidRPr="008B68E7" w:rsidRDefault="0033151B" w:rsidP="0033151B">
      <w:pPr>
        <w:spacing w:line="312" w:lineRule="auto"/>
        <w:jc w:val="both"/>
        <w:rPr>
          <w:szCs w:val="27"/>
        </w:rPr>
      </w:pPr>
    </w:p>
    <w:p w14:paraId="294E2B43" w14:textId="77777777" w:rsidR="00294D7D" w:rsidRPr="008B68E7" w:rsidRDefault="0033151B" w:rsidP="0033151B">
      <w:pPr>
        <w:spacing w:line="312" w:lineRule="auto"/>
        <w:jc w:val="both"/>
        <w:rPr>
          <w:szCs w:val="27"/>
        </w:rPr>
      </w:pPr>
      <w:r w:rsidRPr="008B68E7">
        <w:rPr>
          <w:szCs w:val="27"/>
        </w:rPr>
        <w:tab/>
      </w:r>
      <w:r w:rsidRPr="008B68E7">
        <w:rPr>
          <w:szCs w:val="27"/>
        </w:rPr>
        <w:tab/>
      </w:r>
      <w:r w:rsidRPr="008B68E7">
        <w:rPr>
          <w:szCs w:val="27"/>
        </w:rPr>
        <w:tab/>
        <w:t xml:space="preserve">A investida judicial do Representante é dirigida integralmente contra as declarações da candidata TABATA em </w:t>
      </w:r>
      <w:r w:rsidRPr="008B68E7">
        <w:rPr>
          <w:b/>
          <w:szCs w:val="27"/>
          <w:u w:val="single"/>
        </w:rPr>
        <w:t>entrevista ao vivo</w:t>
      </w:r>
      <w:r w:rsidRPr="008B68E7">
        <w:rPr>
          <w:szCs w:val="27"/>
        </w:rPr>
        <w:t xml:space="preserve"> feita à 2ª Representada.</w:t>
      </w:r>
    </w:p>
    <w:p w14:paraId="36DE7C36" w14:textId="77777777" w:rsidR="00294D7D" w:rsidRPr="008B68E7" w:rsidRDefault="00294D7D" w:rsidP="0033151B">
      <w:pPr>
        <w:spacing w:line="312" w:lineRule="auto"/>
        <w:jc w:val="both"/>
        <w:rPr>
          <w:szCs w:val="27"/>
        </w:rPr>
      </w:pPr>
    </w:p>
    <w:p w14:paraId="104FF96A" w14:textId="77777777" w:rsidR="00294D7D" w:rsidRPr="008B68E7" w:rsidRDefault="00294D7D" w:rsidP="0033151B">
      <w:pPr>
        <w:spacing w:line="312" w:lineRule="auto"/>
        <w:jc w:val="both"/>
        <w:rPr>
          <w:szCs w:val="27"/>
        </w:rPr>
      </w:pPr>
      <w:r w:rsidRPr="008B68E7">
        <w:rPr>
          <w:b/>
          <w:szCs w:val="27"/>
          <w:u w:val="single"/>
        </w:rPr>
        <w:t>11</w:t>
      </w:r>
      <w:r w:rsidRPr="008B68E7">
        <w:rPr>
          <w:szCs w:val="27"/>
        </w:rPr>
        <w:t>.-</w:t>
      </w:r>
      <w:r w:rsidRPr="008B68E7">
        <w:rPr>
          <w:szCs w:val="27"/>
        </w:rPr>
        <w:tab/>
      </w:r>
      <w:r w:rsidRPr="008B68E7">
        <w:rPr>
          <w:szCs w:val="27"/>
        </w:rPr>
        <w:tab/>
      </w:r>
      <w:r w:rsidRPr="008B68E7">
        <w:rPr>
          <w:szCs w:val="27"/>
        </w:rPr>
        <w:tab/>
        <w:t>Essa questão de entrevistas transmitidas por veículos de comunicação é complexa e de difícil solução, motivo pelo qual foi submetida ao E. Supremo Tribunal Federal</w:t>
      </w:r>
      <w:r w:rsidR="00FA325F" w:rsidRPr="008B68E7">
        <w:rPr>
          <w:szCs w:val="27"/>
        </w:rPr>
        <w:t>,</w:t>
      </w:r>
      <w:r w:rsidRPr="008B68E7">
        <w:rPr>
          <w:szCs w:val="27"/>
        </w:rPr>
        <w:t xml:space="preserve"> que reconheceu a repercussão geral e edit</w:t>
      </w:r>
      <w:r w:rsidR="00FA325F" w:rsidRPr="008B68E7">
        <w:rPr>
          <w:szCs w:val="27"/>
        </w:rPr>
        <w:t>ou</w:t>
      </w:r>
      <w:r w:rsidRPr="008B68E7">
        <w:rPr>
          <w:szCs w:val="27"/>
        </w:rPr>
        <w:t xml:space="preserve"> tese de efeito vinculante (RE nº 1.075.412).</w:t>
      </w:r>
    </w:p>
    <w:p w14:paraId="67200A28" w14:textId="77777777" w:rsidR="00294D7D" w:rsidRPr="008B68E7" w:rsidRDefault="00294D7D" w:rsidP="0033151B">
      <w:pPr>
        <w:spacing w:line="312" w:lineRule="auto"/>
        <w:jc w:val="both"/>
        <w:rPr>
          <w:szCs w:val="27"/>
        </w:rPr>
      </w:pPr>
    </w:p>
    <w:p w14:paraId="533298A4" w14:textId="77777777" w:rsidR="00294D7D" w:rsidRPr="008B68E7" w:rsidRDefault="00294D7D" w:rsidP="0033151B">
      <w:pPr>
        <w:spacing w:line="312" w:lineRule="auto"/>
        <w:jc w:val="both"/>
        <w:rPr>
          <w:szCs w:val="27"/>
        </w:rPr>
      </w:pPr>
      <w:r w:rsidRPr="008B68E7">
        <w:rPr>
          <w:szCs w:val="27"/>
        </w:rPr>
        <w:tab/>
      </w:r>
      <w:r w:rsidRPr="008B68E7">
        <w:rPr>
          <w:szCs w:val="27"/>
        </w:rPr>
        <w:tab/>
      </w:r>
      <w:r w:rsidRPr="008B68E7">
        <w:rPr>
          <w:szCs w:val="27"/>
        </w:rPr>
        <w:tab/>
        <w:t>Segundo o Supremo Tribunal Federal:</w:t>
      </w:r>
    </w:p>
    <w:p w14:paraId="5716ABEF" w14:textId="77777777" w:rsidR="00294D7D" w:rsidRPr="008B68E7" w:rsidRDefault="00294D7D" w:rsidP="0033151B">
      <w:pPr>
        <w:spacing w:line="312" w:lineRule="auto"/>
        <w:jc w:val="both"/>
        <w:rPr>
          <w:szCs w:val="27"/>
        </w:rPr>
      </w:pPr>
    </w:p>
    <w:p w14:paraId="1BCEE04B" w14:textId="77777777" w:rsidR="000614B0" w:rsidRPr="008B68E7" w:rsidRDefault="00294D7D" w:rsidP="000614B0">
      <w:pPr>
        <w:spacing w:line="312" w:lineRule="auto"/>
        <w:ind w:left="1418"/>
        <w:jc w:val="both"/>
        <w:rPr>
          <w:szCs w:val="27"/>
        </w:rPr>
      </w:pPr>
      <w:r w:rsidRPr="008B68E7">
        <w:rPr>
          <w:szCs w:val="27"/>
        </w:rPr>
        <w:t>“</w:t>
      </w:r>
      <w:r w:rsidRPr="008B68E7">
        <w:rPr>
          <w:i/>
          <w:szCs w:val="27"/>
        </w:rPr>
        <w:t xml:space="preserve">2. Na hipótese de publicação de entrevista em que o entrevistado imputa falsamente </w:t>
      </w:r>
      <w:r w:rsidRPr="008B68E7">
        <w:rPr>
          <w:i/>
          <w:szCs w:val="27"/>
        </w:rPr>
        <w:lastRenderedPageBreak/>
        <w:t xml:space="preserve">prática de crime a terceiro, </w:t>
      </w:r>
      <w:r w:rsidRPr="008B68E7">
        <w:rPr>
          <w:b/>
          <w:i/>
          <w:szCs w:val="27"/>
          <w:u w:val="single"/>
        </w:rPr>
        <w:t>a empresa jornalística somente poderá ser responsabilizada</w:t>
      </w:r>
      <w:r w:rsidRPr="008B68E7">
        <w:rPr>
          <w:i/>
          <w:szCs w:val="27"/>
        </w:rPr>
        <w:t xml:space="preserve"> civilmente se: (i) à época da divulgação, havia indícios concretos de falsidade da imputação; e (</w:t>
      </w:r>
      <w:proofErr w:type="spellStart"/>
      <w:r w:rsidRPr="008B68E7">
        <w:rPr>
          <w:i/>
          <w:szCs w:val="27"/>
        </w:rPr>
        <w:t>ii</w:t>
      </w:r>
      <w:proofErr w:type="spellEnd"/>
      <w:r w:rsidRPr="008B68E7">
        <w:rPr>
          <w:i/>
          <w:szCs w:val="27"/>
        </w:rPr>
        <w:t xml:space="preserve">) </w:t>
      </w:r>
      <w:r w:rsidRPr="008B68E7">
        <w:rPr>
          <w:b/>
          <w:i/>
          <w:szCs w:val="27"/>
          <w:u w:val="single"/>
        </w:rPr>
        <w:t>o veículo deixou de observar o dever de cuidado</w:t>
      </w:r>
      <w:r w:rsidRPr="008B68E7">
        <w:rPr>
          <w:i/>
          <w:szCs w:val="27"/>
        </w:rPr>
        <w:t xml:space="preserve"> </w:t>
      </w:r>
      <w:r w:rsidR="000614B0" w:rsidRPr="008B68E7">
        <w:rPr>
          <w:i/>
          <w:szCs w:val="27"/>
        </w:rPr>
        <w:t>na verificação da veracidade dos fatos e na divulgação da existência de tais indícios.</w:t>
      </w:r>
      <w:r w:rsidR="000614B0" w:rsidRPr="008B68E7">
        <w:rPr>
          <w:szCs w:val="27"/>
        </w:rPr>
        <w:t>” (</w:t>
      </w:r>
      <w:proofErr w:type="spellStart"/>
      <w:r w:rsidR="000614B0" w:rsidRPr="008B68E7">
        <w:rPr>
          <w:szCs w:val="27"/>
        </w:rPr>
        <w:t>g.n</w:t>
      </w:r>
      <w:proofErr w:type="spellEnd"/>
      <w:r w:rsidR="000614B0" w:rsidRPr="008B68E7">
        <w:rPr>
          <w:szCs w:val="27"/>
        </w:rPr>
        <w:t>.).</w:t>
      </w:r>
    </w:p>
    <w:p w14:paraId="6A7F695F" w14:textId="77777777" w:rsidR="000614B0" w:rsidRPr="008B68E7" w:rsidRDefault="000614B0" w:rsidP="000614B0">
      <w:pPr>
        <w:spacing w:line="312" w:lineRule="auto"/>
        <w:jc w:val="both"/>
        <w:rPr>
          <w:szCs w:val="27"/>
        </w:rPr>
      </w:pPr>
    </w:p>
    <w:p w14:paraId="34FA5055" w14:textId="681ED001" w:rsidR="009B5284" w:rsidRPr="008B68E7" w:rsidRDefault="000614B0" w:rsidP="000614B0">
      <w:pPr>
        <w:spacing w:line="312" w:lineRule="auto"/>
        <w:jc w:val="both"/>
        <w:rPr>
          <w:szCs w:val="27"/>
        </w:rPr>
      </w:pPr>
      <w:r w:rsidRPr="008B68E7">
        <w:rPr>
          <w:b/>
          <w:szCs w:val="27"/>
          <w:u w:val="single"/>
        </w:rPr>
        <w:t>12</w:t>
      </w:r>
      <w:r w:rsidRPr="008B68E7">
        <w:rPr>
          <w:szCs w:val="27"/>
        </w:rPr>
        <w:t>.-</w:t>
      </w:r>
      <w:r w:rsidRPr="008B68E7">
        <w:rPr>
          <w:szCs w:val="27"/>
        </w:rPr>
        <w:tab/>
      </w:r>
      <w:r w:rsidRPr="008B68E7">
        <w:rPr>
          <w:szCs w:val="27"/>
        </w:rPr>
        <w:tab/>
      </w:r>
      <w:r w:rsidRPr="008B68E7">
        <w:rPr>
          <w:szCs w:val="27"/>
        </w:rPr>
        <w:tab/>
        <w:t>Conquanto ainda penda</w:t>
      </w:r>
      <w:r w:rsidR="009B5284" w:rsidRPr="008B68E7">
        <w:rPr>
          <w:szCs w:val="27"/>
        </w:rPr>
        <w:t>m de julgamento</w:t>
      </w:r>
      <w:r w:rsidRPr="008B68E7">
        <w:rPr>
          <w:szCs w:val="27"/>
        </w:rPr>
        <w:t xml:space="preserve"> embargos de declaração no aludido Recurso Extraordinário</w:t>
      </w:r>
      <w:r w:rsidR="00FA325F" w:rsidRPr="008B68E7">
        <w:rPr>
          <w:szCs w:val="27"/>
        </w:rPr>
        <w:t>,</w:t>
      </w:r>
      <w:r w:rsidRPr="008B68E7">
        <w:rPr>
          <w:szCs w:val="27"/>
        </w:rPr>
        <w:t xml:space="preserve"> o</w:t>
      </w:r>
      <w:r w:rsidR="00304EE4">
        <w:rPr>
          <w:szCs w:val="27"/>
        </w:rPr>
        <w:t xml:space="preserve"> fato é que os entrevistadores d</w:t>
      </w:r>
      <w:r w:rsidRPr="008B68E7">
        <w:rPr>
          <w:szCs w:val="27"/>
        </w:rPr>
        <w:t>a 2ª Representada registraram que “</w:t>
      </w:r>
      <w:r w:rsidRPr="008B68E7">
        <w:rPr>
          <w:b/>
          <w:i/>
          <w:szCs w:val="27"/>
          <w:u w:val="single"/>
        </w:rPr>
        <w:t xml:space="preserve">eu também li em todos esses casos envolvendo PCC, envolvendo figuras do PRTB etc. e eu posso falar que em nenhum desses inquéritos existe de fato o nome </w:t>
      </w:r>
      <w:r w:rsidR="00A7738D">
        <w:rPr>
          <w:b/>
          <w:i/>
          <w:szCs w:val="27"/>
          <w:u w:val="single"/>
        </w:rPr>
        <w:t>Antonio</w:t>
      </w:r>
      <w:r w:rsidRPr="008B68E7">
        <w:rPr>
          <w:b/>
          <w:i/>
          <w:szCs w:val="27"/>
          <w:u w:val="single"/>
        </w:rPr>
        <w:t xml:space="preserve"> como alguém faccionado, ou como alguém envolvido com o PCC</w:t>
      </w:r>
      <w:r w:rsidRPr="008B68E7">
        <w:rPr>
          <w:szCs w:val="27"/>
        </w:rPr>
        <w:t>” (cf. Inicial, ID 127609773, p. 4</w:t>
      </w:r>
      <w:r w:rsidR="009B5284" w:rsidRPr="008B68E7">
        <w:rPr>
          <w:szCs w:val="27"/>
        </w:rPr>
        <w:t xml:space="preserve">, </w:t>
      </w:r>
      <w:proofErr w:type="spellStart"/>
      <w:r w:rsidR="009B5284" w:rsidRPr="008B68E7">
        <w:rPr>
          <w:szCs w:val="27"/>
        </w:rPr>
        <w:t>g.n</w:t>
      </w:r>
      <w:proofErr w:type="spellEnd"/>
      <w:r w:rsidR="009B5284" w:rsidRPr="008B68E7">
        <w:rPr>
          <w:szCs w:val="27"/>
        </w:rPr>
        <w:t>.</w:t>
      </w:r>
      <w:r w:rsidRPr="008B68E7">
        <w:rPr>
          <w:szCs w:val="27"/>
        </w:rPr>
        <w:t xml:space="preserve">). Inclusive </w:t>
      </w:r>
      <w:r w:rsidRPr="00862D80">
        <w:rPr>
          <w:b/>
          <w:bCs/>
          <w:szCs w:val="27"/>
          <w:u w:val="single"/>
        </w:rPr>
        <w:t>o próprio Representante reconhece</w:t>
      </w:r>
      <w:r w:rsidR="00887C4B" w:rsidRPr="00862D80">
        <w:rPr>
          <w:b/>
          <w:bCs/>
          <w:szCs w:val="27"/>
          <w:u w:val="single"/>
        </w:rPr>
        <w:t>u</w:t>
      </w:r>
      <w:r w:rsidRPr="00862D80">
        <w:rPr>
          <w:b/>
          <w:bCs/>
          <w:szCs w:val="27"/>
          <w:u w:val="single"/>
        </w:rPr>
        <w:t xml:space="preserve"> </w:t>
      </w:r>
      <w:r w:rsidR="00FA325F" w:rsidRPr="00862D80">
        <w:rPr>
          <w:b/>
          <w:bCs/>
          <w:szCs w:val="27"/>
          <w:u w:val="single"/>
        </w:rPr>
        <w:t xml:space="preserve">a ressalva </w:t>
      </w:r>
      <w:r w:rsidR="00887C4B" w:rsidRPr="00862D80">
        <w:rPr>
          <w:b/>
          <w:bCs/>
          <w:szCs w:val="27"/>
          <w:u w:val="single"/>
        </w:rPr>
        <w:t>feita pel</w:t>
      </w:r>
      <w:r w:rsidR="00FA325F" w:rsidRPr="00862D80">
        <w:rPr>
          <w:b/>
          <w:bCs/>
          <w:szCs w:val="27"/>
          <w:u w:val="single"/>
        </w:rPr>
        <w:t>os jornalistas</w:t>
      </w:r>
      <w:r w:rsidRPr="008B68E7">
        <w:rPr>
          <w:rStyle w:val="FootnoteReference"/>
          <w:szCs w:val="27"/>
        </w:rPr>
        <w:footnoteReference w:id="4"/>
      </w:r>
      <w:r w:rsidRPr="008B68E7">
        <w:rPr>
          <w:szCs w:val="27"/>
        </w:rPr>
        <w:t xml:space="preserve"> (Idem, p. 7)</w:t>
      </w:r>
      <w:r w:rsidR="009B5284" w:rsidRPr="008B68E7">
        <w:rPr>
          <w:szCs w:val="27"/>
        </w:rPr>
        <w:t>.</w:t>
      </w:r>
    </w:p>
    <w:p w14:paraId="01E89929" w14:textId="77777777" w:rsidR="009B5284" w:rsidRPr="008B68E7" w:rsidRDefault="009B5284" w:rsidP="000614B0">
      <w:pPr>
        <w:spacing w:line="312" w:lineRule="auto"/>
        <w:jc w:val="both"/>
        <w:rPr>
          <w:szCs w:val="27"/>
        </w:rPr>
      </w:pPr>
    </w:p>
    <w:p w14:paraId="534869EC" w14:textId="77777777" w:rsidR="009B5284" w:rsidRPr="008B68E7" w:rsidRDefault="009B5284" w:rsidP="000614B0">
      <w:pPr>
        <w:spacing w:line="312" w:lineRule="auto"/>
        <w:jc w:val="both"/>
        <w:rPr>
          <w:szCs w:val="27"/>
        </w:rPr>
      </w:pPr>
      <w:r w:rsidRPr="008B68E7">
        <w:rPr>
          <w:szCs w:val="27"/>
        </w:rPr>
        <w:tab/>
      </w:r>
      <w:r w:rsidRPr="008B68E7">
        <w:rPr>
          <w:szCs w:val="27"/>
        </w:rPr>
        <w:tab/>
      </w:r>
      <w:r w:rsidRPr="008B68E7">
        <w:rPr>
          <w:szCs w:val="27"/>
        </w:rPr>
        <w:tab/>
        <w:t xml:space="preserve">Ou seja, a </w:t>
      </w:r>
      <w:r w:rsidRPr="008B68E7">
        <w:rPr>
          <w:b/>
          <w:szCs w:val="27"/>
          <w:u w:val="single"/>
        </w:rPr>
        <w:t>2ª Representada observou o dever de cuidado inerente à sua garantia de comunicação</w:t>
      </w:r>
      <w:r w:rsidRPr="008B68E7">
        <w:rPr>
          <w:szCs w:val="27"/>
        </w:rPr>
        <w:t>, alertando a 1ª Representada quanto à inexistência do nome do Representante nas investigações e esclarecendo isso aos telespectadores.</w:t>
      </w:r>
    </w:p>
    <w:p w14:paraId="1C146D23" w14:textId="77777777" w:rsidR="009B5284" w:rsidRPr="008B68E7" w:rsidRDefault="009B5284" w:rsidP="000614B0">
      <w:pPr>
        <w:spacing w:line="312" w:lineRule="auto"/>
        <w:jc w:val="both"/>
        <w:rPr>
          <w:szCs w:val="27"/>
        </w:rPr>
      </w:pPr>
    </w:p>
    <w:p w14:paraId="56AB9F7F" w14:textId="36520DA9" w:rsidR="00C61955" w:rsidRDefault="009B5284" w:rsidP="000614B0">
      <w:pPr>
        <w:spacing w:line="312" w:lineRule="auto"/>
        <w:jc w:val="both"/>
        <w:rPr>
          <w:szCs w:val="27"/>
        </w:rPr>
      </w:pPr>
      <w:r w:rsidRPr="008B68E7">
        <w:rPr>
          <w:b/>
          <w:szCs w:val="27"/>
          <w:u w:val="single"/>
        </w:rPr>
        <w:t>13</w:t>
      </w:r>
      <w:r w:rsidRPr="008B68E7">
        <w:rPr>
          <w:b/>
          <w:szCs w:val="27"/>
        </w:rPr>
        <w:t>.-</w:t>
      </w:r>
      <w:r w:rsidRPr="008B68E7">
        <w:rPr>
          <w:b/>
          <w:szCs w:val="27"/>
        </w:rPr>
        <w:tab/>
      </w:r>
      <w:r w:rsidRPr="008B68E7">
        <w:rPr>
          <w:b/>
          <w:szCs w:val="27"/>
        </w:rPr>
        <w:tab/>
      </w:r>
      <w:r w:rsidRPr="008B68E7">
        <w:rPr>
          <w:b/>
          <w:szCs w:val="27"/>
        </w:rPr>
        <w:tab/>
      </w:r>
      <w:r w:rsidRPr="008B68E7">
        <w:rPr>
          <w:szCs w:val="27"/>
        </w:rPr>
        <w:t xml:space="preserve">Portanto, não há como imputar responsabilidade à 2ª Representada por afirmações da </w:t>
      </w:r>
      <w:r w:rsidRPr="008B68E7">
        <w:rPr>
          <w:szCs w:val="27"/>
        </w:rPr>
        <w:lastRenderedPageBreak/>
        <w:t xml:space="preserve">1ª Representada, visto que aquela </w:t>
      </w:r>
      <w:r w:rsidRPr="00862D80">
        <w:rPr>
          <w:b/>
          <w:bCs/>
          <w:szCs w:val="27"/>
          <w:u w:val="single"/>
        </w:rPr>
        <w:t>atendeu rigorosamente ao seu dever de cuidado</w:t>
      </w:r>
      <w:r w:rsidRPr="008B68E7">
        <w:rPr>
          <w:szCs w:val="27"/>
        </w:rPr>
        <w:t>.</w:t>
      </w:r>
    </w:p>
    <w:p w14:paraId="1112A56E" w14:textId="77777777" w:rsidR="00887C4B" w:rsidRPr="008B68E7" w:rsidRDefault="00887C4B" w:rsidP="000614B0">
      <w:pPr>
        <w:spacing w:line="312" w:lineRule="auto"/>
        <w:jc w:val="both"/>
        <w:rPr>
          <w:szCs w:val="27"/>
        </w:rPr>
      </w:pPr>
    </w:p>
    <w:p w14:paraId="13611BB8" w14:textId="7B67EDF6" w:rsidR="00C61955" w:rsidRPr="008B68E7" w:rsidRDefault="00C61955" w:rsidP="000614B0">
      <w:pPr>
        <w:spacing w:line="312" w:lineRule="auto"/>
        <w:jc w:val="both"/>
        <w:rPr>
          <w:szCs w:val="27"/>
        </w:rPr>
      </w:pPr>
      <w:r w:rsidRPr="008B68E7">
        <w:rPr>
          <w:b/>
          <w:szCs w:val="27"/>
          <w:u w:val="single"/>
        </w:rPr>
        <w:t>15</w:t>
      </w:r>
      <w:r w:rsidRPr="008B68E7">
        <w:rPr>
          <w:szCs w:val="27"/>
        </w:rPr>
        <w:t>.-</w:t>
      </w:r>
      <w:r w:rsidRPr="008B68E7">
        <w:rPr>
          <w:szCs w:val="27"/>
        </w:rPr>
        <w:tab/>
      </w:r>
      <w:r w:rsidRPr="008B68E7">
        <w:rPr>
          <w:szCs w:val="27"/>
        </w:rPr>
        <w:tab/>
      </w:r>
      <w:r w:rsidRPr="008B68E7">
        <w:rPr>
          <w:szCs w:val="27"/>
        </w:rPr>
        <w:tab/>
        <w:t>De mais a mais,</w:t>
      </w:r>
      <w:r w:rsidR="003207E8">
        <w:rPr>
          <w:szCs w:val="27"/>
        </w:rPr>
        <w:t xml:space="preserve"> é notório que</w:t>
      </w:r>
      <w:r w:rsidRPr="008B68E7">
        <w:rPr>
          <w:szCs w:val="27"/>
        </w:rPr>
        <w:t xml:space="preserve"> existiu investigação e até ação penal promovida contra o Representante.</w:t>
      </w:r>
    </w:p>
    <w:p w14:paraId="0F712283" w14:textId="77777777" w:rsidR="00C61955" w:rsidRPr="008B68E7" w:rsidRDefault="00C61955" w:rsidP="000614B0">
      <w:pPr>
        <w:spacing w:line="312" w:lineRule="auto"/>
        <w:jc w:val="both"/>
        <w:rPr>
          <w:szCs w:val="27"/>
        </w:rPr>
      </w:pPr>
    </w:p>
    <w:p w14:paraId="0245A5B4" w14:textId="30DF6E04" w:rsidR="00C61955" w:rsidRPr="008B68E7" w:rsidRDefault="00C61955" w:rsidP="000614B0">
      <w:pPr>
        <w:spacing w:line="312" w:lineRule="auto"/>
        <w:jc w:val="both"/>
        <w:rPr>
          <w:szCs w:val="27"/>
        </w:rPr>
      </w:pPr>
      <w:r w:rsidRPr="008B68E7">
        <w:rPr>
          <w:b/>
          <w:szCs w:val="27"/>
          <w:u w:val="single"/>
        </w:rPr>
        <w:t>16</w:t>
      </w:r>
      <w:r w:rsidRPr="008B68E7">
        <w:rPr>
          <w:szCs w:val="27"/>
        </w:rPr>
        <w:t>.-</w:t>
      </w:r>
      <w:r w:rsidRPr="008B68E7">
        <w:rPr>
          <w:szCs w:val="27"/>
        </w:rPr>
        <w:tab/>
      </w:r>
      <w:r w:rsidRPr="008B68E7">
        <w:rPr>
          <w:szCs w:val="27"/>
        </w:rPr>
        <w:tab/>
      </w:r>
      <w:r w:rsidRPr="008B68E7">
        <w:rPr>
          <w:szCs w:val="27"/>
        </w:rPr>
        <w:tab/>
        <w:t xml:space="preserve">Em suma, a </w:t>
      </w:r>
      <w:r w:rsidRPr="008B68E7">
        <w:rPr>
          <w:b/>
          <w:szCs w:val="27"/>
          <w:u w:val="single"/>
        </w:rPr>
        <w:t>petição inicial é inepta</w:t>
      </w:r>
      <w:r w:rsidRPr="008B68E7">
        <w:rPr>
          <w:szCs w:val="27"/>
        </w:rPr>
        <w:t xml:space="preserve">, porque da narração dos fatos não decorre logicamente a conclusão </w:t>
      </w:r>
      <w:proofErr w:type="gramStart"/>
      <w:r w:rsidRPr="008B68E7">
        <w:rPr>
          <w:szCs w:val="27"/>
        </w:rPr>
        <w:t>e também</w:t>
      </w:r>
      <w:proofErr w:type="gramEnd"/>
      <w:r w:rsidRPr="008B68E7">
        <w:rPr>
          <w:szCs w:val="27"/>
        </w:rPr>
        <w:t xml:space="preserve"> porque faltou a apresentação d</w:t>
      </w:r>
      <w:r w:rsidR="00FA325F" w:rsidRPr="008B68E7">
        <w:rPr>
          <w:szCs w:val="27"/>
        </w:rPr>
        <w:t>o texto</w:t>
      </w:r>
      <w:r w:rsidR="003207E8">
        <w:rPr>
          <w:szCs w:val="27"/>
        </w:rPr>
        <w:t xml:space="preserve"> da</w:t>
      </w:r>
      <w:r w:rsidRPr="008B68E7">
        <w:rPr>
          <w:szCs w:val="27"/>
        </w:rPr>
        <w:t xml:space="preserve"> resposta, o que inviabiliz</w:t>
      </w:r>
      <w:r w:rsidR="003D63D8">
        <w:rPr>
          <w:szCs w:val="27"/>
        </w:rPr>
        <w:t>a</w:t>
      </w:r>
      <w:r w:rsidRPr="008B68E7">
        <w:rPr>
          <w:szCs w:val="27"/>
        </w:rPr>
        <w:t xml:space="preserve"> o contraditório e o </w:t>
      </w:r>
      <w:r w:rsidR="003207E8">
        <w:rPr>
          <w:szCs w:val="27"/>
        </w:rPr>
        <w:t xml:space="preserve">devido </w:t>
      </w:r>
      <w:r w:rsidRPr="008B68E7">
        <w:rPr>
          <w:szCs w:val="27"/>
        </w:rPr>
        <w:t>exame por Vossa Excelência.</w:t>
      </w:r>
    </w:p>
    <w:p w14:paraId="44F2A103" w14:textId="77777777" w:rsidR="00C61955" w:rsidRPr="008B68E7" w:rsidRDefault="00C61955" w:rsidP="000614B0">
      <w:pPr>
        <w:spacing w:line="312" w:lineRule="auto"/>
        <w:jc w:val="both"/>
        <w:rPr>
          <w:szCs w:val="27"/>
        </w:rPr>
      </w:pPr>
    </w:p>
    <w:p w14:paraId="2B17D9E4" w14:textId="77777777" w:rsidR="00C61955" w:rsidRPr="008B68E7" w:rsidRDefault="00C61955" w:rsidP="000614B0">
      <w:pPr>
        <w:spacing w:line="312" w:lineRule="auto"/>
        <w:jc w:val="both"/>
        <w:rPr>
          <w:szCs w:val="27"/>
        </w:rPr>
      </w:pPr>
      <w:r w:rsidRPr="008B68E7">
        <w:rPr>
          <w:szCs w:val="27"/>
        </w:rPr>
        <w:tab/>
      </w:r>
      <w:r w:rsidRPr="008B68E7">
        <w:rPr>
          <w:szCs w:val="27"/>
        </w:rPr>
        <w:tab/>
      </w:r>
      <w:r w:rsidRPr="008B68E7">
        <w:rPr>
          <w:szCs w:val="27"/>
        </w:rPr>
        <w:tab/>
        <w:t xml:space="preserve">No pano de fundo, é defeso imputar responsabilidade à 2ª Representada, que tomou o cuidado de registrar a ausência do nome do Representante nas investigações criminais </w:t>
      </w:r>
      <w:r w:rsidR="00674347">
        <w:rPr>
          <w:szCs w:val="27"/>
        </w:rPr>
        <w:t xml:space="preserve">mencionadas </w:t>
      </w:r>
      <w:r w:rsidRPr="008B68E7">
        <w:rPr>
          <w:szCs w:val="27"/>
        </w:rPr>
        <w:t>pela entrevistada.</w:t>
      </w:r>
    </w:p>
    <w:p w14:paraId="4D0EDC97" w14:textId="77777777" w:rsidR="00C61955" w:rsidRPr="008B68E7" w:rsidRDefault="00C61955" w:rsidP="000614B0">
      <w:pPr>
        <w:spacing w:line="312" w:lineRule="auto"/>
        <w:jc w:val="both"/>
        <w:rPr>
          <w:szCs w:val="27"/>
        </w:rPr>
      </w:pPr>
    </w:p>
    <w:p w14:paraId="4E3161C0" w14:textId="77777777" w:rsidR="00C61955" w:rsidRPr="008B68E7" w:rsidRDefault="00C61955" w:rsidP="000614B0">
      <w:pPr>
        <w:spacing w:line="312" w:lineRule="auto"/>
        <w:jc w:val="both"/>
        <w:rPr>
          <w:szCs w:val="27"/>
        </w:rPr>
      </w:pPr>
      <w:r w:rsidRPr="008B68E7">
        <w:rPr>
          <w:b/>
          <w:szCs w:val="27"/>
          <w:u w:val="single"/>
        </w:rPr>
        <w:t>17</w:t>
      </w:r>
      <w:r w:rsidRPr="008B68E7">
        <w:rPr>
          <w:szCs w:val="27"/>
        </w:rPr>
        <w:t>.-</w:t>
      </w:r>
      <w:r w:rsidRPr="008B68E7">
        <w:rPr>
          <w:szCs w:val="27"/>
        </w:rPr>
        <w:tab/>
      </w:r>
      <w:r w:rsidRPr="008B68E7">
        <w:rPr>
          <w:szCs w:val="27"/>
        </w:rPr>
        <w:tab/>
      </w:r>
      <w:r w:rsidRPr="008B68E7">
        <w:rPr>
          <w:szCs w:val="27"/>
        </w:rPr>
        <w:tab/>
        <w:t xml:space="preserve">Diante do exposto, a 2ª Representada requer o </w:t>
      </w:r>
      <w:r w:rsidRPr="008B68E7">
        <w:rPr>
          <w:b/>
          <w:szCs w:val="27"/>
          <w:u w:val="single"/>
        </w:rPr>
        <w:t>indeferimento</w:t>
      </w:r>
      <w:r w:rsidRPr="008B68E7">
        <w:rPr>
          <w:szCs w:val="27"/>
        </w:rPr>
        <w:t xml:space="preserve"> da petição inicial por inépcia, ou, sucessivamente, seja julgado </w:t>
      </w:r>
      <w:r w:rsidRPr="008B68E7">
        <w:rPr>
          <w:b/>
          <w:szCs w:val="27"/>
          <w:u w:val="single"/>
        </w:rPr>
        <w:t>improcedente</w:t>
      </w:r>
      <w:r w:rsidRPr="008B68E7">
        <w:rPr>
          <w:szCs w:val="27"/>
        </w:rPr>
        <w:t xml:space="preserve"> </w:t>
      </w:r>
      <w:r w:rsidR="00515884">
        <w:rPr>
          <w:szCs w:val="27"/>
        </w:rPr>
        <w:t xml:space="preserve">contra si </w:t>
      </w:r>
      <w:r w:rsidRPr="008B68E7">
        <w:rPr>
          <w:szCs w:val="27"/>
        </w:rPr>
        <w:t>o pedido de Direito de Resposta.</w:t>
      </w:r>
    </w:p>
    <w:p w14:paraId="577FD4DF" w14:textId="77777777" w:rsidR="00C61955" w:rsidRPr="008B68E7" w:rsidRDefault="00C61955" w:rsidP="000614B0">
      <w:pPr>
        <w:spacing w:line="312" w:lineRule="auto"/>
        <w:jc w:val="both"/>
        <w:rPr>
          <w:szCs w:val="27"/>
        </w:rPr>
      </w:pPr>
    </w:p>
    <w:p w14:paraId="5E164BD9" w14:textId="77777777" w:rsidR="00C61955" w:rsidRPr="008B68E7" w:rsidRDefault="00C61955" w:rsidP="000614B0">
      <w:pPr>
        <w:spacing w:line="312" w:lineRule="auto"/>
        <w:jc w:val="both"/>
        <w:rPr>
          <w:szCs w:val="27"/>
        </w:rPr>
      </w:pPr>
      <w:r w:rsidRPr="008B68E7">
        <w:rPr>
          <w:szCs w:val="27"/>
        </w:rPr>
        <w:tab/>
      </w:r>
      <w:r w:rsidRPr="008B68E7">
        <w:rPr>
          <w:szCs w:val="27"/>
        </w:rPr>
        <w:tab/>
      </w:r>
      <w:r w:rsidRPr="008B68E7">
        <w:rPr>
          <w:szCs w:val="27"/>
        </w:rPr>
        <w:tab/>
        <w:t>Termos em que, da juntada,</w:t>
      </w:r>
    </w:p>
    <w:p w14:paraId="18689FB2" w14:textId="77777777" w:rsidR="00C61955" w:rsidRPr="008B68E7" w:rsidRDefault="00C61955" w:rsidP="000614B0">
      <w:pPr>
        <w:spacing w:line="312" w:lineRule="auto"/>
        <w:jc w:val="both"/>
        <w:rPr>
          <w:szCs w:val="27"/>
        </w:rPr>
      </w:pPr>
      <w:r w:rsidRPr="008B68E7">
        <w:rPr>
          <w:szCs w:val="27"/>
        </w:rPr>
        <w:tab/>
      </w:r>
      <w:r w:rsidRPr="008B68E7">
        <w:rPr>
          <w:szCs w:val="27"/>
        </w:rPr>
        <w:tab/>
      </w:r>
      <w:r w:rsidRPr="008B68E7">
        <w:rPr>
          <w:szCs w:val="27"/>
        </w:rPr>
        <w:tab/>
        <w:t>P. Deferimento.</w:t>
      </w:r>
    </w:p>
    <w:p w14:paraId="00C33DAB" w14:textId="77777777" w:rsidR="00C61955" w:rsidRPr="008B68E7" w:rsidRDefault="00C61955" w:rsidP="000614B0">
      <w:pPr>
        <w:spacing w:line="312" w:lineRule="auto"/>
        <w:jc w:val="both"/>
        <w:rPr>
          <w:szCs w:val="27"/>
        </w:rPr>
      </w:pPr>
    </w:p>
    <w:p w14:paraId="5D217FF8" w14:textId="77777777" w:rsidR="0033151B" w:rsidRPr="008B68E7" w:rsidRDefault="00C61955" w:rsidP="00C61955">
      <w:pPr>
        <w:spacing w:line="312" w:lineRule="auto"/>
        <w:jc w:val="center"/>
        <w:rPr>
          <w:szCs w:val="27"/>
        </w:rPr>
      </w:pPr>
      <w:r w:rsidRPr="008B68E7">
        <w:rPr>
          <w:szCs w:val="27"/>
        </w:rPr>
        <w:t>São Paulo, 17 de setembro de 2024.</w:t>
      </w:r>
    </w:p>
    <w:p w14:paraId="6937256F" w14:textId="77777777" w:rsidR="00AB3058" w:rsidRPr="008B68E7" w:rsidRDefault="00CB28B6" w:rsidP="00743617">
      <w:pPr>
        <w:spacing w:line="312" w:lineRule="auto"/>
        <w:jc w:val="both"/>
        <w:rPr>
          <w:szCs w:val="27"/>
        </w:rPr>
      </w:pPr>
      <w:r w:rsidRPr="008B68E7">
        <w:rPr>
          <w:i/>
          <w:szCs w:val="27"/>
        </w:rPr>
        <w:t xml:space="preserve">  </w:t>
      </w:r>
      <w:r w:rsidR="008D16F8" w:rsidRPr="008B68E7">
        <w:rPr>
          <w:szCs w:val="27"/>
        </w:rPr>
        <w:t xml:space="preserve">  </w:t>
      </w:r>
      <w:r w:rsidR="00763DB3" w:rsidRPr="008B68E7">
        <w:rPr>
          <w:szCs w:val="27"/>
        </w:rPr>
        <w:t xml:space="preserve">  </w:t>
      </w:r>
      <w:r w:rsidR="003D5059" w:rsidRPr="008B68E7">
        <w:rPr>
          <w:szCs w:val="27"/>
        </w:rPr>
        <w:t xml:space="preserve">    </w:t>
      </w:r>
      <w:r w:rsidR="00AB3058" w:rsidRPr="008B68E7">
        <w:rPr>
          <w:szCs w:val="27"/>
        </w:rPr>
        <w:t xml:space="preserve">   </w:t>
      </w:r>
    </w:p>
    <w:p w14:paraId="03A3FE8D" w14:textId="77777777" w:rsidR="00C22A2D" w:rsidRPr="008B68E7" w:rsidRDefault="00C22A2D" w:rsidP="00743617">
      <w:pPr>
        <w:spacing w:line="312" w:lineRule="auto"/>
        <w:jc w:val="both"/>
        <w:rPr>
          <w:szCs w:val="27"/>
        </w:rPr>
      </w:pPr>
    </w:p>
    <w:p w14:paraId="456917ED" w14:textId="77777777" w:rsidR="00D326D2" w:rsidRPr="008B68E7" w:rsidRDefault="00C22A2D" w:rsidP="00743617">
      <w:pPr>
        <w:spacing w:line="312" w:lineRule="auto"/>
        <w:jc w:val="both"/>
        <w:rPr>
          <w:szCs w:val="27"/>
        </w:rPr>
      </w:pPr>
      <w:r w:rsidRPr="008B68E7">
        <w:rPr>
          <w:szCs w:val="27"/>
        </w:rPr>
        <w:t xml:space="preserve">  </w:t>
      </w:r>
    </w:p>
    <w:sectPr w:rsidR="00D326D2" w:rsidRPr="008B68E7" w:rsidSect="00145BDC">
      <w:headerReference w:type="even" r:id="rId8"/>
      <w:headerReference w:type="default" r:id="rId9"/>
      <w:footerReference w:type="default" r:id="rId10"/>
      <w:headerReference w:type="first" r:id="rId11"/>
      <w:footerReference w:type="first" r:id="rId12"/>
      <w:pgSz w:w="11907" w:h="16840" w:code="9"/>
      <w:pgMar w:top="2739" w:right="1361" w:bottom="1134" w:left="1985" w:header="1191" w:footer="936" w:gutter="0"/>
      <w:pgBorders w:zOrder="back">
        <w:left w:val="single" w:sz="4" w:space="31" w:color="auto"/>
        <w:bottom w:val="single" w:sz="4" w:space="4" w:color="auto"/>
        <w:right w:val="single" w:sz="4" w:space="31"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C74E04" w14:textId="77777777" w:rsidR="008B68E7" w:rsidRDefault="008B68E7">
      <w:r>
        <w:separator/>
      </w:r>
    </w:p>
  </w:endnote>
  <w:endnote w:type="continuationSeparator" w:id="0">
    <w:p w14:paraId="3379607B" w14:textId="77777777" w:rsidR="008B68E7" w:rsidRDefault="008B6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A6148" w14:textId="77777777" w:rsidR="008B68E7" w:rsidRDefault="008B68E7">
    <w:pPr>
      <w:pStyle w:val="Footer"/>
    </w:pPr>
    <w:r>
      <w:rPr>
        <w:noProof/>
      </w:rPr>
      <w:drawing>
        <wp:anchor distT="0" distB="0" distL="114300" distR="114300" simplePos="0" relativeHeight="251659264" behindDoc="1" locked="0" layoutInCell="1" allowOverlap="1" wp14:anchorId="400C0F3A" wp14:editId="29B0EF26">
          <wp:simplePos x="0" y="0"/>
          <wp:positionH relativeFrom="column">
            <wp:posOffset>-1229360</wp:posOffset>
          </wp:positionH>
          <wp:positionV relativeFrom="paragraph">
            <wp:posOffset>203835</wp:posOffset>
          </wp:positionV>
          <wp:extent cx="2628265" cy="591185"/>
          <wp:effectExtent l="0" t="0" r="635" b="0"/>
          <wp:wrapNone/>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8265" cy="59118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624FC" w14:textId="77777777" w:rsidR="008B68E7" w:rsidRDefault="008B68E7">
    <w:pPr>
      <w:pStyle w:val="Footer"/>
    </w:pPr>
    <w:r w:rsidRPr="008A6DEB">
      <w:rPr>
        <w:noProof/>
      </w:rPr>
      <w:drawing>
        <wp:anchor distT="0" distB="0" distL="114300" distR="114300" simplePos="0" relativeHeight="251658240" behindDoc="1" locked="0" layoutInCell="1" allowOverlap="1" wp14:anchorId="663FD6AA" wp14:editId="3A1B35DD">
          <wp:simplePos x="0" y="0"/>
          <wp:positionH relativeFrom="column">
            <wp:posOffset>-1239520</wp:posOffset>
          </wp:positionH>
          <wp:positionV relativeFrom="paragraph">
            <wp:posOffset>203200</wp:posOffset>
          </wp:positionV>
          <wp:extent cx="2628265" cy="591185"/>
          <wp:effectExtent l="0" t="0" r="635" b="0"/>
          <wp:wrapNone/>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8265" cy="59118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05C76" w14:textId="77777777" w:rsidR="008B68E7" w:rsidRDefault="008B68E7">
      <w:r>
        <w:separator/>
      </w:r>
    </w:p>
  </w:footnote>
  <w:footnote w:type="continuationSeparator" w:id="0">
    <w:p w14:paraId="1781FF2F" w14:textId="77777777" w:rsidR="008B68E7" w:rsidRDefault="008B68E7">
      <w:r>
        <w:continuationSeparator/>
      </w:r>
    </w:p>
  </w:footnote>
  <w:footnote w:id="1">
    <w:p w14:paraId="40EE2DA9" w14:textId="77777777" w:rsidR="008B68E7" w:rsidRPr="00743617" w:rsidRDefault="008B68E7">
      <w:pPr>
        <w:pStyle w:val="FootnoteText"/>
        <w:rPr>
          <w:rFonts w:ascii="Courier New" w:hAnsi="Courier New"/>
        </w:rPr>
      </w:pPr>
      <w:r w:rsidRPr="00743617">
        <w:rPr>
          <w:rStyle w:val="FootnoteReference"/>
          <w:rFonts w:ascii="Courier New" w:hAnsi="Courier New"/>
        </w:rPr>
        <w:footnoteRef/>
      </w:r>
      <w:r w:rsidRPr="00743617">
        <w:rPr>
          <w:rFonts w:ascii="Courier New" w:hAnsi="Courier New"/>
        </w:rPr>
        <w:t xml:space="preserve">  - MOREIRA. Vital. </w:t>
      </w:r>
      <w:r w:rsidRPr="00743617">
        <w:rPr>
          <w:rFonts w:ascii="Courier New" w:hAnsi="Courier New"/>
          <w:i/>
        </w:rPr>
        <w:t>O Direito de Resposta na Comunicação Social</w:t>
      </w:r>
      <w:r w:rsidRPr="00743617">
        <w:rPr>
          <w:rFonts w:ascii="Courier New" w:hAnsi="Courier New"/>
        </w:rPr>
        <w:t>. Coimbra Editora, 1994, p. 10 (</w:t>
      </w:r>
      <w:proofErr w:type="spellStart"/>
      <w:r w:rsidRPr="00743617">
        <w:rPr>
          <w:rFonts w:ascii="Courier New" w:hAnsi="Courier New"/>
        </w:rPr>
        <w:t>g.n</w:t>
      </w:r>
      <w:proofErr w:type="spellEnd"/>
      <w:r w:rsidRPr="00743617">
        <w:rPr>
          <w:rFonts w:ascii="Courier New" w:hAnsi="Courier New"/>
        </w:rPr>
        <w:t>.).</w:t>
      </w:r>
    </w:p>
  </w:footnote>
  <w:footnote w:id="2">
    <w:p w14:paraId="0C5A8616" w14:textId="77777777" w:rsidR="008B68E7" w:rsidRPr="00AB3058" w:rsidRDefault="008B68E7">
      <w:pPr>
        <w:pStyle w:val="FootnoteText"/>
        <w:rPr>
          <w:rFonts w:ascii="Courier New" w:hAnsi="Courier New"/>
        </w:rPr>
      </w:pPr>
      <w:r w:rsidRPr="00AB3058">
        <w:rPr>
          <w:rStyle w:val="FootnoteReference"/>
          <w:rFonts w:ascii="Courier New" w:hAnsi="Courier New"/>
        </w:rPr>
        <w:footnoteRef/>
      </w:r>
      <w:r w:rsidRPr="00AB3058">
        <w:rPr>
          <w:rFonts w:ascii="Courier New" w:hAnsi="Courier New"/>
        </w:rPr>
        <w:t xml:space="preserve">  - STF, ADF nº 130/DF, </w:t>
      </w:r>
      <w:r>
        <w:rPr>
          <w:rFonts w:ascii="Courier New" w:hAnsi="Courier New"/>
        </w:rPr>
        <w:t>Rel. Min. CARLOS AYRES BRITTO, j</w:t>
      </w:r>
      <w:r w:rsidRPr="00AB3058">
        <w:rPr>
          <w:rFonts w:ascii="Courier New" w:hAnsi="Courier New"/>
        </w:rPr>
        <w:t>. 30/04/2009.</w:t>
      </w:r>
    </w:p>
  </w:footnote>
  <w:footnote w:id="3">
    <w:p w14:paraId="07D6BDBB" w14:textId="77777777" w:rsidR="008B68E7" w:rsidRPr="0033151B" w:rsidRDefault="008B68E7">
      <w:pPr>
        <w:pStyle w:val="FootnoteText"/>
        <w:rPr>
          <w:rFonts w:ascii="Courier New" w:hAnsi="Courier New"/>
        </w:rPr>
      </w:pPr>
      <w:r w:rsidRPr="0033151B">
        <w:rPr>
          <w:rStyle w:val="FootnoteReference"/>
          <w:rFonts w:ascii="Courier New" w:hAnsi="Courier New"/>
        </w:rPr>
        <w:footnoteRef/>
      </w:r>
      <w:r w:rsidRPr="0033151B">
        <w:rPr>
          <w:rFonts w:ascii="Courier New" w:hAnsi="Courier New"/>
        </w:rPr>
        <w:t xml:space="preserve">  - Recurso no Direito de Resposta nº 0600869-36.2022.6.00.0000, Relator. Min</w:t>
      </w:r>
      <w:r>
        <w:rPr>
          <w:rFonts w:ascii="Courier New" w:hAnsi="Courier New"/>
        </w:rPr>
        <w:t>. PAULO DE T</w:t>
      </w:r>
      <w:r w:rsidRPr="0033151B">
        <w:rPr>
          <w:rFonts w:ascii="Courier New" w:hAnsi="Courier New"/>
        </w:rPr>
        <w:t>A</w:t>
      </w:r>
      <w:r>
        <w:rPr>
          <w:rFonts w:ascii="Courier New" w:hAnsi="Courier New"/>
        </w:rPr>
        <w:t>R</w:t>
      </w:r>
      <w:r w:rsidRPr="0033151B">
        <w:rPr>
          <w:rFonts w:ascii="Courier New" w:hAnsi="Courier New"/>
        </w:rPr>
        <w:t>SO SANSEVERINO, j. 18/10/2022 (</w:t>
      </w:r>
      <w:proofErr w:type="spellStart"/>
      <w:r w:rsidRPr="0033151B">
        <w:rPr>
          <w:rFonts w:ascii="Courier New" w:hAnsi="Courier New"/>
        </w:rPr>
        <w:t>g.n</w:t>
      </w:r>
      <w:proofErr w:type="spellEnd"/>
      <w:r w:rsidRPr="0033151B">
        <w:rPr>
          <w:rFonts w:ascii="Courier New" w:hAnsi="Courier New"/>
        </w:rPr>
        <w:t>.).</w:t>
      </w:r>
    </w:p>
  </w:footnote>
  <w:footnote w:id="4">
    <w:p w14:paraId="54396A33" w14:textId="77777777" w:rsidR="008B68E7" w:rsidRPr="000614B0" w:rsidRDefault="008B68E7">
      <w:pPr>
        <w:pStyle w:val="FootnoteText"/>
        <w:rPr>
          <w:rFonts w:ascii="Courier New" w:hAnsi="Courier New"/>
          <w:i/>
        </w:rPr>
      </w:pPr>
      <w:r w:rsidRPr="000614B0">
        <w:rPr>
          <w:rStyle w:val="FootnoteReference"/>
          <w:rFonts w:ascii="Courier New" w:hAnsi="Courier New"/>
        </w:rPr>
        <w:footnoteRef/>
      </w:r>
      <w:r w:rsidRPr="000614B0">
        <w:rPr>
          <w:rFonts w:ascii="Courier New" w:hAnsi="Courier New"/>
        </w:rPr>
        <w:t xml:space="preserve">  - “</w:t>
      </w:r>
      <w:r w:rsidRPr="000614B0">
        <w:rPr>
          <w:rFonts w:ascii="Courier New" w:hAnsi="Courier New"/>
          <w:i/>
        </w:rPr>
        <w:t>...não há evidência concretas que possam comprovar tal afirmação, questão inclusive destacada por um dos entrevistadores.</w:t>
      </w:r>
      <w:r w:rsidRPr="000614B0">
        <w:rPr>
          <w:rFonts w:ascii="Courier New" w:hAnsi="Courier New"/>
        </w:rPr>
        <w:t>”</w:t>
      </w:r>
      <w:r>
        <w:rPr>
          <w:rFonts w:ascii="Courier New" w:hAnsi="Courier New"/>
        </w:rPr>
        <w:t>.</w:t>
      </w:r>
      <w:r w:rsidRPr="000614B0">
        <w:rPr>
          <w:rFonts w:ascii="Courier New" w:hAnsi="Courier New"/>
          <w:i/>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34A07" w14:textId="77777777" w:rsidR="008B68E7" w:rsidRDefault="008B68E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6BC77C" w14:textId="77777777" w:rsidR="008B68E7" w:rsidRDefault="008B68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64522" w14:textId="77777777" w:rsidR="008B68E7" w:rsidRPr="00D44C9B" w:rsidRDefault="008B68E7" w:rsidP="009A457E">
    <w:pPr>
      <w:tabs>
        <w:tab w:val="center" w:pos="4280"/>
        <w:tab w:val="right" w:pos="8561"/>
      </w:tabs>
      <w:rPr>
        <w:rFonts w:ascii="Arial" w:hAnsi="Arial"/>
        <w:sz w:val="24"/>
      </w:rPr>
    </w:pPr>
    <w:r>
      <w:rPr>
        <w:rFonts w:ascii="Arial" w:hAnsi="Arial"/>
        <w:sz w:val="26"/>
      </w:rPr>
      <w:tab/>
    </w:r>
    <w:r>
      <w:rPr>
        <w:rFonts w:ascii="Arial" w:hAnsi="Arial"/>
        <w:noProof/>
        <w:sz w:val="26"/>
      </w:rPr>
      <w:drawing>
        <wp:anchor distT="0" distB="0" distL="114300" distR="114300" simplePos="0" relativeHeight="251660288" behindDoc="1" locked="0" layoutInCell="1" allowOverlap="1" wp14:anchorId="13365F25" wp14:editId="27ECBC99">
          <wp:simplePos x="0" y="0"/>
          <wp:positionH relativeFrom="column">
            <wp:posOffset>-1270635</wp:posOffset>
          </wp:positionH>
          <wp:positionV relativeFrom="paragraph">
            <wp:posOffset>-766445</wp:posOffset>
          </wp:positionV>
          <wp:extent cx="2048510" cy="1136650"/>
          <wp:effectExtent l="0" t="0" r="8890" b="6350"/>
          <wp:wrapNone/>
          <wp:docPr id="26" name="Imagem 26" descr="affonso_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ffonso_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510" cy="1136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sz w:val="26"/>
      </w:rPr>
      <w:t xml:space="preserve">                                                  </w:t>
    </w:r>
    <w:r>
      <w:rPr>
        <w:rFonts w:ascii="Arial" w:hAnsi="Arial"/>
        <w:sz w:val="26"/>
      </w:rPr>
      <w:tab/>
      <w:t xml:space="preserve"> </w:t>
    </w:r>
    <w:r w:rsidRPr="00D44C9B">
      <w:rPr>
        <w:rFonts w:ascii="Arial" w:hAnsi="Arial"/>
        <w:sz w:val="26"/>
      </w:rPr>
      <w:t xml:space="preserve"> </w:t>
    </w:r>
    <w:r w:rsidRPr="00D44C9B">
      <w:rPr>
        <w:rStyle w:val="PageNumber"/>
        <w:rFonts w:ascii="Arial" w:hAnsi="Arial"/>
        <w:sz w:val="24"/>
      </w:rPr>
      <w:fldChar w:fldCharType="begin"/>
    </w:r>
    <w:r w:rsidRPr="00D44C9B">
      <w:rPr>
        <w:rStyle w:val="PageNumber"/>
        <w:rFonts w:ascii="Arial" w:hAnsi="Arial"/>
        <w:sz w:val="24"/>
      </w:rPr>
      <w:instrText xml:space="preserve"> PAGE </w:instrText>
    </w:r>
    <w:r w:rsidRPr="00D44C9B">
      <w:rPr>
        <w:rStyle w:val="PageNumber"/>
        <w:rFonts w:ascii="Arial" w:hAnsi="Arial"/>
        <w:sz w:val="24"/>
      </w:rPr>
      <w:fldChar w:fldCharType="separate"/>
    </w:r>
    <w:r w:rsidR="00515884">
      <w:rPr>
        <w:rStyle w:val="PageNumber"/>
        <w:rFonts w:ascii="Arial" w:hAnsi="Arial"/>
        <w:noProof/>
        <w:sz w:val="24"/>
      </w:rPr>
      <w:t>9</w:t>
    </w:r>
    <w:r w:rsidRPr="00D44C9B">
      <w:rPr>
        <w:rStyle w:val="PageNumber"/>
        <w:rFonts w:ascii="Arial" w:hAnsi="Arial"/>
        <w:sz w:val="24"/>
      </w:rPr>
      <w:fldChar w:fldCharType="end"/>
    </w:r>
  </w:p>
  <w:p w14:paraId="4306F328" w14:textId="77777777" w:rsidR="008B68E7" w:rsidRDefault="008B68E7">
    <w:pPr>
      <w:jc w:val="center"/>
      <w:rPr>
        <w:rFonts w:ascii="Arial" w:hAnsi="Arial"/>
        <w:sz w:val="26"/>
      </w:rPr>
    </w:pPr>
  </w:p>
  <w:p w14:paraId="7CAB1C25" w14:textId="77777777" w:rsidR="008B68E7" w:rsidRPr="009C33F8" w:rsidRDefault="008B68E7">
    <w:pPr>
      <w:jc w:val="center"/>
      <w:rPr>
        <w:rFonts w:ascii="Arial" w:hAnsi="Arial"/>
        <w:b/>
        <w:outline/>
        <w:color w:val="FFFFFF" w:themeColor="background1"/>
        <w:spacing w:val="20"/>
        <w:sz w:val="1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p>
  <w:p w14:paraId="4B63B6BF" w14:textId="77777777" w:rsidR="008B68E7" w:rsidRPr="009C33F8" w:rsidRDefault="008B68E7">
    <w:pPr>
      <w:jc w:val="center"/>
      <w:rPr>
        <w:b/>
        <w:color w:val="808080"/>
        <w:spacing w:val="20"/>
        <w:sz w:val="1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4B66883D" w14:textId="77777777" w:rsidR="008B68E7" w:rsidRPr="009C33F8" w:rsidRDefault="008B68E7">
    <w:pPr>
      <w:jc w:val="center"/>
      <w:rPr>
        <w:b/>
        <w:color w:val="808080"/>
        <w:spacing w:val="20"/>
        <w:sz w:val="1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5D940" w14:textId="77777777" w:rsidR="008B68E7" w:rsidRDefault="008B68E7">
    <w:pPr>
      <w:jc w:val="center"/>
      <w:rPr>
        <w:rFonts w:ascii="Arial" w:hAnsi="Arial"/>
        <w:sz w:val="26"/>
      </w:rPr>
    </w:pPr>
    <w:r>
      <w:rPr>
        <w:noProof/>
      </w:rPr>
      <mc:AlternateContent>
        <mc:Choice Requires="wps">
          <w:drawing>
            <wp:anchor distT="0" distB="0" distL="114300" distR="114300" simplePos="0" relativeHeight="251656192" behindDoc="0" locked="0" layoutInCell="1" allowOverlap="1" wp14:anchorId="03D35ECC" wp14:editId="5EE8715A">
              <wp:simplePos x="0" y="0"/>
              <wp:positionH relativeFrom="column">
                <wp:posOffset>3199765</wp:posOffset>
              </wp:positionH>
              <wp:positionV relativeFrom="paragraph">
                <wp:posOffset>-295275</wp:posOffset>
              </wp:positionV>
              <wp:extent cx="2773680" cy="1629410"/>
              <wp:effectExtent l="0" t="0" r="7620" b="8890"/>
              <wp:wrapThrough wrapText="bothSides">
                <wp:wrapPolygon edited="0">
                  <wp:start x="0" y="0"/>
                  <wp:lineTo x="0" y="21465"/>
                  <wp:lineTo x="21511" y="21465"/>
                  <wp:lineTo x="21511" y="0"/>
                  <wp:lineTo x="0" y="0"/>
                </wp:wrapPolygon>
              </wp:wrapThrough>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629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7C5AF2" w14:textId="77777777" w:rsidR="008B68E7" w:rsidRPr="00AC3942" w:rsidRDefault="008B68E7" w:rsidP="001A6AAA">
                          <w:pPr>
                            <w:pStyle w:val="Header"/>
                            <w:tabs>
                              <w:tab w:val="clear" w:pos="4419"/>
                              <w:tab w:val="clear" w:pos="8838"/>
                            </w:tabs>
                            <w:jc w:val="both"/>
                            <w:rPr>
                              <w:rFonts w:ascii="Arial" w:hAnsi="Arial"/>
                              <w:sz w:val="14"/>
                              <w:szCs w:val="14"/>
                            </w:rPr>
                          </w:pPr>
                          <w:r w:rsidRPr="00AC3942">
                            <w:rPr>
                              <w:rFonts w:ascii="Arial" w:hAnsi="Arial"/>
                              <w:sz w:val="14"/>
                              <w:szCs w:val="14"/>
                            </w:rPr>
                            <w:t>MANUEL ALCEU AFFONSO FERREIRA</w:t>
                          </w:r>
                        </w:p>
                        <w:p w14:paraId="2FB9C4BD" w14:textId="77777777" w:rsidR="008B68E7" w:rsidRPr="00AC3942" w:rsidRDefault="008B68E7" w:rsidP="001A6AAA">
                          <w:pPr>
                            <w:pStyle w:val="Header"/>
                            <w:tabs>
                              <w:tab w:val="clear" w:pos="4419"/>
                              <w:tab w:val="clear" w:pos="8838"/>
                            </w:tabs>
                            <w:jc w:val="both"/>
                            <w:rPr>
                              <w:rFonts w:ascii="Arial" w:hAnsi="Arial"/>
                              <w:sz w:val="14"/>
                              <w:szCs w:val="14"/>
                            </w:rPr>
                          </w:pPr>
                          <w:r w:rsidRPr="00AC3942">
                            <w:rPr>
                              <w:rFonts w:ascii="Arial" w:hAnsi="Arial"/>
                              <w:sz w:val="14"/>
                              <w:szCs w:val="14"/>
                            </w:rPr>
                            <w:t>AFRANIO AFFONSO FERREIRA NETO</w:t>
                          </w:r>
                        </w:p>
                        <w:p w14:paraId="04BD63CD" w14:textId="77777777" w:rsidR="008B68E7" w:rsidRPr="00AC3942" w:rsidRDefault="008B68E7" w:rsidP="001A6AAA">
                          <w:pPr>
                            <w:pStyle w:val="Header"/>
                            <w:tabs>
                              <w:tab w:val="clear" w:pos="4419"/>
                              <w:tab w:val="clear" w:pos="8838"/>
                            </w:tabs>
                            <w:jc w:val="both"/>
                            <w:rPr>
                              <w:rFonts w:ascii="Arial" w:hAnsi="Arial"/>
                              <w:sz w:val="14"/>
                              <w:szCs w:val="14"/>
                            </w:rPr>
                          </w:pPr>
                          <w:r w:rsidRPr="00AC3942">
                            <w:rPr>
                              <w:rFonts w:ascii="Arial" w:hAnsi="Arial"/>
                              <w:sz w:val="14"/>
                              <w:szCs w:val="14"/>
                            </w:rPr>
                            <w:t>MAURICIO JOSEPH ABADI</w:t>
                          </w:r>
                        </w:p>
                        <w:p w14:paraId="70AA5A7B" w14:textId="77777777" w:rsidR="008B68E7" w:rsidRPr="00AC3942" w:rsidRDefault="008B68E7" w:rsidP="001A6AAA">
                          <w:pPr>
                            <w:pStyle w:val="Header"/>
                            <w:tabs>
                              <w:tab w:val="clear" w:pos="4419"/>
                              <w:tab w:val="clear" w:pos="8838"/>
                            </w:tabs>
                            <w:jc w:val="both"/>
                            <w:rPr>
                              <w:rFonts w:ascii="Arial" w:hAnsi="Arial"/>
                              <w:sz w:val="14"/>
                              <w:szCs w:val="14"/>
                            </w:rPr>
                          </w:pPr>
                          <w:r w:rsidRPr="00AC3942">
                            <w:rPr>
                              <w:rFonts w:ascii="Arial" w:hAnsi="Arial"/>
                              <w:sz w:val="14"/>
                              <w:szCs w:val="14"/>
                            </w:rPr>
                            <w:t>GUSTAVO SURIAN BALESTRERO</w:t>
                          </w:r>
                        </w:p>
                        <w:p w14:paraId="525E0490" w14:textId="77777777" w:rsidR="008B68E7" w:rsidRPr="00AC3942" w:rsidRDefault="008B68E7" w:rsidP="001A6AAA">
                          <w:pPr>
                            <w:pStyle w:val="Header"/>
                            <w:tabs>
                              <w:tab w:val="clear" w:pos="4419"/>
                              <w:tab w:val="clear" w:pos="8838"/>
                            </w:tabs>
                            <w:jc w:val="both"/>
                            <w:rPr>
                              <w:rFonts w:ascii="Arial" w:hAnsi="Arial"/>
                              <w:sz w:val="14"/>
                              <w:szCs w:val="14"/>
                            </w:rPr>
                          </w:pPr>
                          <w:r w:rsidRPr="00AC3942">
                            <w:rPr>
                              <w:rFonts w:ascii="Arial" w:hAnsi="Arial"/>
                              <w:sz w:val="14"/>
                              <w:szCs w:val="14"/>
                            </w:rPr>
                            <w:t>ANA CAROLINA DE MORAIS GUERRA</w:t>
                          </w:r>
                        </w:p>
                        <w:p w14:paraId="7BE1E718" w14:textId="77777777" w:rsidR="008B68E7" w:rsidRPr="00AC3942" w:rsidRDefault="008B68E7" w:rsidP="00430239">
                          <w:pPr>
                            <w:pStyle w:val="Header"/>
                            <w:tabs>
                              <w:tab w:val="clear" w:pos="4419"/>
                              <w:tab w:val="clear" w:pos="8838"/>
                            </w:tabs>
                            <w:jc w:val="both"/>
                            <w:rPr>
                              <w:rFonts w:ascii="Arial" w:hAnsi="Arial"/>
                              <w:sz w:val="14"/>
                              <w:szCs w:val="14"/>
                            </w:rPr>
                          </w:pPr>
                          <w:r w:rsidRPr="00AC3942">
                            <w:rPr>
                              <w:rFonts w:ascii="Arial" w:hAnsi="Arial"/>
                              <w:sz w:val="14"/>
                              <w:szCs w:val="14"/>
                            </w:rPr>
                            <w:t>DAVID CURY NETO</w:t>
                          </w:r>
                        </w:p>
                        <w:p w14:paraId="246B7B4E" w14:textId="77777777" w:rsidR="008B68E7" w:rsidRPr="00AC3942" w:rsidRDefault="008B68E7" w:rsidP="001A6AAA">
                          <w:pPr>
                            <w:pStyle w:val="Header"/>
                            <w:tabs>
                              <w:tab w:val="clear" w:pos="4419"/>
                              <w:tab w:val="clear" w:pos="8838"/>
                            </w:tabs>
                            <w:jc w:val="both"/>
                            <w:rPr>
                              <w:rFonts w:ascii="Arial" w:hAnsi="Arial"/>
                              <w:sz w:val="14"/>
                              <w:szCs w:val="14"/>
                            </w:rPr>
                          </w:pPr>
                          <w:r w:rsidRPr="00AC3942">
                            <w:rPr>
                              <w:rFonts w:ascii="Arial" w:hAnsi="Arial"/>
                              <w:sz w:val="14"/>
                              <w:szCs w:val="14"/>
                            </w:rPr>
                            <w:t>ANDRÉ CID DE OLIVEIRA</w:t>
                          </w:r>
                        </w:p>
                        <w:p w14:paraId="4A663547" w14:textId="77777777" w:rsidR="008B68E7" w:rsidRPr="00AC3942" w:rsidRDefault="008B68E7" w:rsidP="001A6AAA">
                          <w:pPr>
                            <w:pStyle w:val="Header"/>
                            <w:tabs>
                              <w:tab w:val="clear" w:pos="4419"/>
                              <w:tab w:val="clear" w:pos="8838"/>
                            </w:tabs>
                            <w:jc w:val="both"/>
                            <w:rPr>
                              <w:rFonts w:ascii="Arial" w:hAnsi="Arial"/>
                              <w:sz w:val="14"/>
                              <w:szCs w:val="14"/>
                            </w:rPr>
                          </w:pPr>
                          <w:r w:rsidRPr="00AC3942">
                            <w:rPr>
                              <w:rFonts w:ascii="Arial" w:hAnsi="Arial"/>
                              <w:sz w:val="14"/>
                              <w:szCs w:val="14"/>
                            </w:rPr>
                            <w:t>RAUL LEITE CARDOSO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E3D81" id="_x0000_t202" coordsize="21600,21600" o:spt="202" path="m,l,21600r21600,l21600,xe">
              <v:stroke joinstyle="miter"/>
              <v:path gradientshapeok="t" o:connecttype="rect"/>
            </v:shapetype>
            <v:shape id="Text Box 18" o:spid="_x0000_s1026" type="#_x0000_t202" style="position:absolute;left:0;text-align:left;margin-left:251.95pt;margin-top:-23.25pt;width:218.4pt;height:128.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3O4gwIAABE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" stroked="f">
              <v:textbox>
                <w:txbxContent>
                  <w:p w:rsidR="008B68E7" w:rsidRPr="00AC3942" w:rsidRDefault="008B68E7" w:rsidP="001A6AAA">
                    <w:pPr>
                      <w:pStyle w:val="Cabealho"/>
                      <w:tabs>
                        <w:tab w:val="clear" w:pos="4419"/>
                        <w:tab w:val="clear" w:pos="8838"/>
                      </w:tabs>
                      <w:jc w:val="both"/>
                      <w:rPr>
                        <w:rFonts w:ascii="Arial" w:hAnsi="Arial"/>
                        <w:sz w:val="14"/>
                        <w:szCs w:val="14"/>
                      </w:rPr>
                    </w:pPr>
                    <w:r w:rsidRPr="00AC3942">
                      <w:rPr>
                        <w:rFonts w:ascii="Arial" w:hAnsi="Arial"/>
                        <w:sz w:val="14"/>
                        <w:szCs w:val="14"/>
                      </w:rPr>
                      <w:t>MANUEL ALCEU AFFONSO FERREIRA</w:t>
                    </w:r>
                  </w:p>
                  <w:p w:rsidR="008B68E7" w:rsidRPr="00AC3942" w:rsidRDefault="008B68E7" w:rsidP="001A6AAA">
                    <w:pPr>
                      <w:pStyle w:val="Cabealho"/>
                      <w:tabs>
                        <w:tab w:val="clear" w:pos="4419"/>
                        <w:tab w:val="clear" w:pos="8838"/>
                      </w:tabs>
                      <w:jc w:val="both"/>
                      <w:rPr>
                        <w:rFonts w:ascii="Arial" w:hAnsi="Arial"/>
                        <w:sz w:val="14"/>
                        <w:szCs w:val="14"/>
                      </w:rPr>
                    </w:pPr>
                    <w:r w:rsidRPr="00AC3942">
                      <w:rPr>
                        <w:rFonts w:ascii="Arial" w:hAnsi="Arial"/>
                        <w:sz w:val="14"/>
                        <w:szCs w:val="14"/>
                      </w:rPr>
                      <w:t>AFRANIO AFFONSO FERREIRA NETO</w:t>
                    </w:r>
                  </w:p>
                  <w:p w:rsidR="008B68E7" w:rsidRPr="00AC3942" w:rsidRDefault="008B68E7" w:rsidP="001A6AAA">
                    <w:pPr>
                      <w:pStyle w:val="Cabealho"/>
                      <w:tabs>
                        <w:tab w:val="clear" w:pos="4419"/>
                        <w:tab w:val="clear" w:pos="8838"/>
                      </w:tabs>
                      <w:jc w:val="both"/>
                      <w:rPr>
                        <w:rFonts w:ascii="Arial" w:hAnsi="Arial"/>
                        <w:sz w:val="14"/>
                        <w:szCs w:val="14"/>
                      </w:rPr>
                    </w:pPr>
                    <w:r w:rsidRPr="00AC3942">
                      <w:rPr>
                        <w:rFonts w:ascii="Arial" w:hAnsi="Arial"/>
                        <w:sz w:val="14"/>
                        <w:szCs w:val="14"/>
                      </w:rPr>
                      <w:t>MAURICIO JOSEPH ABADI</w:t>
                    </w:r>
                  </w:p>
                  <w:p w:rsidR="008B68E7" w:rsidRPr="00AC3942" w:rsidRDefault="008B68E7" w:rsidP="001A6AAA">
                    <w:pPr>
                      <w:pStyle w:val="Cabealho"/>
                      <w:tabs>
                        <w:tab w:val="clear" w:pos="4419"/>
                        <w:tab w:val="clear" w:pos="8838"/>
                      </w:tabs>
                      <w:jc w:val="both"/>
                      <w:rPr>
                        <w:rFonts w:ascii="Arial" w:hAnsi="Arial"/>
                        <w:sz w:val="14"/>
                        <w:szCs w:val="14"/>
                      </w:rPr>
                    </w:pPr>
                    <w:r w:rsidRPr="00AC3942">
                      <w:rPr>
                        <w:rFonts w:ascii="Arial" w:hAnsi="Arial"/>
                        <w:sz w:val="14"/>
                        <w:szCs w:val="14"/>
                      </w:rPr>
                      <w:t>GUSTAVO SURIAN BALESTRERO</w:t>
                    </w:r>
                  </w:p>
                  <w:p w:rsidR="008B68E7" w:rsidRPr="00AC3942" w:rsidRDefault="008B68E7" w:rsidP="001A6AAA">
                    <w:pPr>
                      <w:pStyle w:val="Cabealho"/>
                      <w:tabs>
                        <w:tab w:val="clear" w:pos="4419"/>
                        <w:tab w:val="clear" w:pos="8838"/>
                      </w:tabs>
                      <w:jc w:val="both"/>
                      <w:rPr>
                        <w:rFonts w:ascii="Arial" w:hAnsi="Arial"/>
                        <w:sz w:val="14"/>
                        <w:szCs w:val="14"/>
                      </w:rPr>
                    </w:pPr>
                    <w:r w:rsidRPr="00AC3942">
                      <w:rPr>
                        <w:rFonts w:ascii="Arial" w:hAnsi="Arial"/>
                        <w:sz w:val="14"/>
                        <w:szCs w:val="14"/>
                      </w:rPr>
                      <w:t>ANA CAROLINA DE MORAIS GUERRA</w:t>
                    </w:r>
                  </w:p>
                  <w:p w:rsidR="008B68E7" w:rsidRPr="00AC3942" w:rsidRDefault="008B68E7" w:rsidP="00430239">
                    <w:pPr>
                      <w:pStyle w:val="Cabealho"/>
                      <w:tabs>
                        <w:tab w:val="clear" w:pos="4419"/>
                        <w:tab w:val="clear" w:pos="8838"/>
                      </w:tabs>
                      <w:jc w:val="both"/>
                      <w:rPr>
                        <w:rFonts w:ascii="Arial" w:hAnsi="Arial"/>
                        <w:sz w:val="14"/>
                        <w:szCs w:val="14"/>
                      </w:rPr>
                    </w:pPr>
                    <w:r w:rsidRPr="00AC3942">
                      <w:rPr>
                        <w:rFonts w:ascii="Arial" w:hAnsi="Arial"/>
                        <w:sz w:val="14"/>
                        <w:szCs w:val="14"/>
                      </w:rPr>
                      <w:t>DAVID CURY NETO</w:t>
                    </w:r>
                  </w:p>
                  <w:p w:rsidR="008B68E7" w:rsidRPr="00AC3942" w:rsidRDefault="008B68E7" w:rsidP="001A6AAA">
                    <w:pPr>
                      <w:pStyle w:val="Cabealho"/>
                      <w:tabs>
                        <w:tab w:val="clear" w:pos="4419"/>
                        <w:tab w:val="clear" w:pos="8838"/>
                      </w:tabs>
                      <w:jc w:val="both"/>
                      <w:rPr>
                        <w:rFonts w:ascii="Arial" w:hAnsi="Arial"/>
                        <w:sz w:val="14"/>
                        <w:szCs w:val="14"/>
                      </w:rPr>
                    </w:pPr>
                    <w:r w:rsidRPr="00AC3942">
                      <w:rPr>
                        <w:rFonts w:ascii="Arial" w:hAnsi="Arial"/>
                        <w:sz w:val="14"/>
                        <w:szCs w:val="14"/>
                      </w:rPr>
                      <w:t>ANDRÉ CID DE OLIVEIRA</w:t>
                    </w:r>
                  </w:p>
                  <w:p w:rsidR="008B68E7" w:rsidRPr="00AC3942" w:rsidRDefault="008B68E7" w:rsidP="001A6AAA">
                    <w:pPr>
                      <w:pStyle w:val="Cabealho"/>
                      <w:tabs>
                        <w:tab w:val="clear" w:pos="4419"/>
                        <w:tab w:val="clear" w:pos="8838"/>
                      </w:tabs>
                      <w:jc w:val="both"/>
                      <w:rPr>
                        <w:rFonts w:ascii="Arial" w:hAnsi="Arial"/>
                        <w:sz w:val="14"/>
                        <w:szCs w:val="14"/>
                      </w:rPr>
                    </w:pPr>
                    <w:r w:rsidRPr="00AC3942">
                      <w:rPr>
                        <w:rFonts w:ascii="Arial" w:hAnsi="Arial"/>
                        <w:sz w:val="14"/>
                        <w:szCs w:val="14"/>
                      </w:rPr>
                      <w:t>RAUL LEITE CARDOSO</w:t>
                    </w:r>
                  </w:p>
                </w:txbxContent>
              </v:textbox>
              <w10:wrap type="through"/>
            </v:shape>
          </w:pict>
        </mc:Fallback>
      </mc:AlternateContent>
    </w:r>
    <w:r>
      <w:rPr>
        <w:noProof/>
      </w:rPr>
      <w:drawing>
        <wp:anchor distT="0" distB="0" distL="114300" distR="114300" simplePos="0" relativeHeight="251655168" behindDoc="1" locked="0" layoutInCell="1" allowOverlap="1" wp14:anchorId="16518135" wp14:editId="4FD69D3A">
          <wp:simplePos x="0" y="0"/>
          <wp:positionH relativeFrom="column">
            <wp:posOffset>-1260475</wp:posOffset>
          </wp:positionH>
          <wp:positionV relativeFrom="paragraph">
            <wp:posOffset>-756285</wp:posOffset>
          </wp:positionV>
          <wp:extent cx="2048510" cy="1136650"/>
          <wp:effectExtent l="0" t="0" r="8890" b="6350"/>
          <wp:wrapNone/>
          <wp:docPr id="12" name="Imagem 12" descr="affonso_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ffonso_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510" cy="1136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EC4869" w14:textId="77777777" w:rsidR="008B68E7" w:rsidRDefault="008B68E7">
    <w:pPr>
      <w:pStyle w:val="Header"/>
      <w:jc w:val="center"/>
      <w:rPr>
        <w:rFonts w:ascii="Arial" w:hAnsi="Arial"/>
      </w:rPr>
    </w:pPr>
  </w:p>
  <w:p w14:paraId="04A2CE06" w14:textId="77777777" w:rsidR="008B68E7" w:rsidRDefault="008B68E7">
    <w:pPr>
      <w:pStyle w:val="Header"/>
      <w:jc w:val="center"/>
      <w:rPr>
        <w:rFonts w:ascii="Arial" w:hAnsi="Arial"/>
      </w:rPr>
    </w:pPr>
  </w:p>
  <w:p w14:paraId="74C6629D" w14:textId="77777777" w:rsidR="008B68E7" w:rsidRDefault="008B68E7">
    <w:pPr>
      <w:pStyle w:val="Header"/>
      <w:jc w:val="center"/>
    </w:pPr>
    <w:r>
      <w:rPr>
        <w:noProof/>
      </w:rPr>
      <mc:AlternateContent>
        <mc:Choice Requires="wps">
          <w:drawing>
            <wp:anchor distT="0" distB="0" distL="114300" distR="114300" simplePos="0" relativeHeight="251657216" behindDoc="0" locked="0" layoutInCell="1" allowOverlap="1" wp14:anchorId="775AA524" wp14:editId="6B7E4592">
              <wp:simplePos x="0" y="0"/>
              <wp:positionH relativeFrom="column">
                <wp:posOffset>-518160</wp:posOffset>
              </wp:positionH>
              <wp:positionV relativeFrom="paragraph">
                <wp:posOffset>147320</wp:posOffset>
              </wp:positionV>
              <wp:extent cx="2004060" cy="627380"/>
              <wp:effectExtent l="0" t="4445" r="0" b="0"/>
              <wp:wrapThrough wrapText="bothSides">
                <wp:wrapPolygon edited="0">
                  <wp:start x="0" y="0"/>
                  <wp:lineTo x="21600" y="0"/>
                  <wp:lineTo x="21600" y="21600"/>
                  <wp:lineTo x="0" y="21600"/>
                  <wp:lineTo x="0" y="0"/>
                </wp:wrapPolygon>
              </wp:wrapThrough>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327E4" w14:textId="77777777" w:rsidR="008B68E7" w:rsidRPr="00567DDF" w:rsidRDefault="008B68E7" w:rsidP="001A6AAA">
                          <w:pPr>
                            <w:rPr>
                              <w:rFonts w:ascii="Arial" w:hAnsi="Arial"/>
                              <w:sz w:val="14"/>
                            </w:rPr>
                          </w:pPr>
                          <w:r>
                            <w:rPr>
                              <w:rFonts w:ascii="Arial" w:hAnsi="Arial"/>
                              <w:sz w:val="14"/>
                            </w:rPr>
                            <w:t>Rua H</w:t>
                          </w:r>
                          <w:r w:rsidRPr="00567DDF">
                            <w:rPr>
                              <w:rFonts w:ascii="Arial" w:hAnsi="Arial"/>
                              <w:sz w:val="14"/>
                            </w:rPr>
                            <w:t>ungria</w:t>
                          </w:r>
                          <w:r>
                            <w:rPr>
                              <w:rFonts w:ascii="Arial" w:hAnsi="Arial"/>
                              <w:sz w:val="14"/>
                            </w:rPr>
                            <w:t xml:space="preserve"> nº 888</w:t>
                          </w:r>
                          <w:r w:rsidRPr="00567DDF">
                            <w:rPr>
                              <w:rFonts w:ascii="Arial" w:hAnsi="Arial"/>
                              <w:sz w:val="14"/>
                            </w:rPr>
                            <w:t xml:space="preserve"> - 5º andar</w:t>
                          </w:r>
                        </w:p>
                        <w:p w14:paraId="376E36F0" w14:textId="77777777" w:rsidR="008B68E7" w:rsidRPr="005A04F5" w:rsidRDefault="008B68E7" w:rsidP="001A6AAA">
                          <w:pPr>
                            <w:rPr>
                              <w:rFonts w:ascii="Arial" w:hAnsi="Arial"/>
                              <w:sz w:val="14"/>
                            </w:rPr>
                          </w:pPr>
                          <w:r>
                            <w:rPr>
                              <w:rFonts w:ascii="Arial" w:hAnsi="Arial"/>
                              <w:sz w:val="14"/>
                            </w:rPr>
                            <w:t xml:space="preserve">Jardim Europa - São Paulo - </w:t>
                          </w:r>
                          <w:r w:rsidRPr="005A04F5">
                            <w:rPr>
                              <w:rFonts w:ascii="Arial" w:hAnsi="Arial"/>
                              <w:sz w:val="14"/>
                            </w:rPr>
                            <w:t>01455-000</w:t>
                          </w:r>
                        </w:p>
                        <w:p w14:paraId="1A3E5840" w14:textId="77777777" w:rsidR="008B68E7" w:rsidRPr="00567DDF" w:rsidRDefault="008B68E7" w:rsidP="001A6AAA">
                          <w:pPr>
                            <w:rPr>
                              <w:rFonts w:ascii="Arial" w:hAnsi="Arial"/>
                              <w:sz w:val="14"/>
                            </w:rPr>
                          </w:pPr>
                          <w:r>
                            <w:rPr>
                              <w:rFonts w:ascii="Arial" w:hAnsi="Arial"/>
                              <w:sz w:val="14"/>
                            </w:rPr>
                            <w:t xml:space="preserve">Tel.:  55 11 3813-9522 </w:t>
                          </w:r>
                        </w:p>
                        <w:p w14:paraId="64CC5887" w14:textId="77777777" w:rsidR="008B68E7" w:rsidRPr="00567DDF" w:rsidRDefault="008B68E7" w:rsidP="001A6AAA">
                          <w:pPr>
                            <w:rPr>
                              <w:rFonts w:ascii="Arial" w:hAnsi="Arial"/>
                              <w:sz w:val="14"/>
                            </w:rPr>
                          </w:pPr>
                          <w:r>
                            <w:rPr>
                              <w:rFonts w:ascii="Arial" w:hAnsi="Arial"/>
                              <w:sz w:val="14"/>
                            </w:rPr>
                            <w:t>advocacia@affonsoferreira</w:t>
                          </w:r>
                          <w:r w:rsidRPr="00567DDF">
                            <w:rPr>
                              <w:rFonts w:ascii="Arial" w:hAnsi="Arial"/>
                              <w:sz w:val="14"/>
                            </w:rPr>
                            <w:t>.com.br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B284A" id="Text Box 19" o:spid="_x0000_s1027" type="#_x0000_t202" style="position:absolute;left:0;text-align:left;margin-left:-40.8pt;margin-top:11.6pt;width:157.8pt;height:4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" filled="f" stroked="f">
              <v:textbox>
                <w:txbxContent>
                  <w:p w:rsidR="008B68E7" w:rsidRPr="00567DDF" w:rsidRDefault="008B68E7" w:rsidP="001A6AAA">
                    <w:pPr>
                      <w:rPr>
                        <w:rFonts w:ascii="Arial" w:hAnsi="Arial"/>
                        <w:sz w:val="14"/>
                      </w:rPr>
                    </w:pPr>
                    <w:r>
                      <w:rPr>
                        <w:rFonts w:ascii="Arial" w:hAnsi="Arial"/>
                        <w:sz w:val="14"/>
                      </w:rPr>
                      <w:t>Rua H</w:t>
                    </w:r>
                    <w:r w:rsidRPr="00567DDF">
                      <w:rPr>
                        <w:rFonts w:ascii="Arial" w:hAnsi="Arial"/>
                        <w:sz w:val="14"/>
                      </w:rPr>
                      <w:t>ungria</w:t>
                    </w:r>
                    <w:r>
                      <w:rPr>
                        <w:rFonts w:ascii="Arial" w:hAnsi="Arial"/>
                        <w:sz w:val="14"/>
                      </w:rPr>
                      <w:t xml:space="preserve"> nº 888</w:t>
                    </w:r>
                    <w:r w:rsidRPr="00567DDF">
                      <w:rPr>
                        <w:rFonts w:ascii="Arial" w:hAnsi="Arial"/>
                        <w:sz w:val="14"/>
                      </w:rPr>
                      <w:t xml:space="preserve"> - 5º andar</w:t>
                    </w:r>
                  </w:p>
                  <w:p w:rsidR="008B68E7" w:rsidRPr="005A04F5" w:rsidRDefault="008B68E7" w:rsidP="001A6AAA">
                    <w:pPr>
                      <w:rPr>
                        <w:rFonts w:ascii="Arial" w:hAnsi="Arial"/>
                        <w:sz w:val="14"/>
                      </w:rPr>
                    </w:pPr>
                    <w:r>
                      <w:rPr>
                        <w:rFonts w:ascii="Arial" w:hAnsi="Arial"/>
                        <w:sz w:val="14"/>
                      </w:rPr>
                      <w:t xml:space="preserve">Jardim Europa - São Paulo - </w:t>
                    </w:r>
                    <w:r w:rsidRPr="005A04F5">
                      <w:rPr>
                        <w:rFonts w:ascii="Arial" w:hAnsi="Arial"/>
                        <w:sz w:val="14"/>
                      </w:rPr>
                      <w:t>01455-000</w:t>
                    </w:r>
                  </w:p>
                  <w:p w:rsidR="008B68E7" w:rsidRPr="00567DDF" w:rsidRDefault="008B68E7" w:rsidP="001A6AAA">
                    <w:pPr>
                      <w:rPr>
                        <w:rFonts w:ascii="Arial" w:hAnsi="Arial"/>
                        <w:sz w:val="14"/>
                      </w:rPr>
                    </w:pPr>
                    <w:r>
                      <w:rPr>
                        <w:rFonts w:ascii="Arial" w:hAnsi="Arial"/>
                        <w:sz w:val="14"/>
                      </w:rPr>
                      <w:t xml:space="preserve">Tel.:  55 11 3813-9522 </w:t>
                    </w:r>
                  </w:p>
                  <w:p w:rsidR="008B68E7" w:rsidRPr="00567DDF" w:rsidRDefault="008B68E7" w:rsidP="001A6AAA">
                    <w:pPr>
                      <w:rPr>
                        <w:rFonts w:ascii="Arial" w:hAnsi="Arial"/>
                        <w:sz w:val="14"/>
                      </w:rPr>
                    </w:pPr>
                    <w:r>
                      <w:rPr>
                        <w:rFonts w:ascii="Arial" w:hAnsi="Arial"/>
                        <w:sz w:val="14"/>
                      </w:rPr>
                      <w:t>advocacia@affonsoferreira</w:t>
                    </w:r>
                    <w:r w:rsidRPr="00567DDF">
                      <w:rPr>
                        <w:rFonts w:ascii="Arial" w:hAnsi="Arial"/>
                        <w:sz w:val="14"/>
                      </w:rPr>
                      <w:t>.com.br</w:t>
                    </w:r>
                  </w:p>
                </w:txbxContent>
              </v:textbox>
              <w10:wrap type="through"/>
            </v:shape>
          </w:pict>
        </mc:Fallback>
      </mc:AlternateContent>
    </w:r>
  </w:p>
  <w:p w14:paraId="79C22834" w14:textId="77777777" w:rsidR="008B68E7" w:rsidRDefault="008B68E7">
    <w:pPr>
      <w:pStyle w:val="Header"/>
      <w:jc w:val="center"/>
    </w:pPr>
  </w:p>
  <w:p w14:paraId="288D46CE" w14:textId="77777777" w:rsidR="008B68E7" w:rsidRDefault="008B68E7">
    <w:pPr>
      <w:pStyle w:val="Header"/>
      <w:jc w:val="center"/>
    </w:pPr>
  </w:p>
  <w:p w14:paraId="4EE226AD" w14:textId="77777777" w:rsidR="008B68E7" w:rsidRDefault="008B68E7">
    <w:pPr>
      <w:pStyle w:val="Header"/>
    </w:pPr>
  </w:p>
  <w:p w14:paraId="54F28C85" w14:textId="77777777" w:rsidR="008B68E7" w:rsidRDefault="008B6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EF285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4444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5E4B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73297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A4CC9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E6CA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92C18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383CE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02CE1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AC77B2"/>
    <w:lvl w:ilvl="0">
      <w:start w:val="1"/>
      <w:numFmt w:val="bullet"/>
      <w:lvlText w:val=""/>
      <w:lvlJc w:val="left"/>
      <w:pPr>
        <w:tabs>
          <w:tab w:val="num" w:pos="360"/>
        </w:tabs>
        <w:ind w:left="360" w:hanging="360"/>
      </w:pPr>
      <w:rPr>
        <w:rFonts w:ascii="Symbol" w:hAnsi="Symbol" w:hint="default"/>
      </w:rPr>
    </w:lvl>
  </w:abstractNum>
  <w:num w:numId="1" w16cid:durableId="1412891060">
    <w:abstractNumId w:val="9"/>
  </w:num>
  <w:num w:numId="2" w16cid:durableId="1904488537">
    <w:abstractNumId w:val="7"/>
  </w:num>
  <w:num w:numId="3" w16cid:durableId="1429696787">
    <w:abstractNumId w:val="6"/>
  </w:num>
  <w:num w:numId="4" w16cid:durableId="527177462">
    <w:abstractNumId w:val="5"/>
  </w:num>
  <w:num w:numId="5" w16cid:durableId="1763915773">
    <w:abstractNumId w:val="4"/>
  </w:num>
  <w:num w:numId="6" w16cid:durableId="1549101865">
    <w:abstractNumId w:val="8"/>
  </w:num>
  <w:num w:numId="7" w16cid:durableId="347951050">
    <w:abstractNumId w:val="3"/>
  </w:num>
  <w:num w:numId="8" w16cid:durableId="361128724">
    <w:abstractNumId w:val="2"/>
  </w:num>
  <w:num w:numId="9" w16cid:durableId="1076630855">
    <w:abstractNumId w:val="1"/>
  </w:num>
  <w:num w:numId="10" w16cid:durableId="317366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franio Affonso Ferreira Neto">
    <w15:presenceInfo w15:providerId="AD" w15:userId="S-1-5-21-1614895754-861567501-839522115-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activeWritingStyle w:appName="MSWord" w:lang="en-US" w:vendorID="64" w:dllVersion="6" w:nlCheck="1" w:checkStyle="1"/>
  <w:activeWritingStyle w:appName="MSWord" w:lang="pt-BR" w:vendorID="64" w:dllVersion="6" w:nlCheck="1" w:checkStyle="0"/>
  <w:activeWritingStyle w:appName="MSWord" w:lang="pt-BR" w:vendorID="64" w:dllVersion="0" w:nlCheck="1" w:checkStyle="0"/>
  <w:proofState w:spelling="clean" w:grammar="clean"/>
  <w:mailMerge>
    <w:mainDocumentType w:val="mailingLabels"/>
    <w:dataType w:val="textFile"/>
    <w:destination w:val="fax"/>
    <w:activeRecord w:val="-1"/>
    <w:odso/>
  </w:mailMerge>
  <w:defaultTabStop w:val="709"/>
  <w:hyphenationZone w:val="425"/>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57B"/>
    <w:rsid w:val="000138E8"/>
    <w:rsid w:val="000614B0"/>
    <w:rsid w:val="00062926"/>
    <w:rsid w:val="000855A2"/>
    <w:rsid w:val="000B6D0E"/>
    <w:rsid w:val="000D5E63"/>
    <w:rsid w:val="000E0294"/>
    <w:rsid w:val="000E453E"/>
    <w:rsid w:val="00115DE9"/>
    <w:rsid w:val="00145BDC"/>
    <w:rsid w:val="001729EF"/>
    <w:rsid w:val="001A6AAA"/>
    <w:rsid w:val="00203A85"/>
    <w:rsid w:val="00246214"/>
    <w:rsid w:val="002528B5"/>
    <w:rsid w:val="002640FC"/>
    <w:rsid w:val="00292A86"/>
    <w:rsid w:val="00292AE8"/>
    <w:rsid w:val="00294D7D"/>
    <w:rsid w:val="00295F98"/>
    <w:rsid w:val="003026A2"/>
    <w:rsid w:val="00304EE4"/>
    <w:rsid w:val="003207E8"/>
    <w:rsid w:val="0033151B"/>
    <w:rsid w:val="00392649"/>
    <w:rsid w:val="003B6DBD"/>
    <w:rsid w:val="003D5059"/>
    <w:rsid w:val="003D63D8"/>
    <w:rsid w:val="003F64E2"/>
    <w:rsid w:val="00430239"/>
    <w:rsid w:val="00450B69"/>
    <w:rsid w:val="00451D3B"/>
    <w:rsid w:val="004840E0"/>
    <w:rsid w:val="004B1866"/>
    <w:rsid w:val="00515884"/>
    <w:rsid w:val="00516ABD"/>
    <w:rsid w:val="00540DCF"/>
    <w:rsid w:val="00585F88"/>
    <w:rsid w:val="005875A9"/>
    <w:rsid w:val="005A04F5"/>
    <w:rsid w:val="005C435E"/>
    <w:rsid w:val="00606209"/>
    <w:rsid w:val="006147EB"/>
    <w:rsid w:val="00674347"/>
    <w:rsid w:val="006855F4"/>
    <w:rsid w:val="006A62A1"/>
    <w:rsid w:val="00706A63"/>
    <w:rsid w:val="00743617"/>
    <w:rsid w:val="0074787D"/>
    <w:rsid w:val="00763DB3"/>
    <w:rsid w:val="007B057B"/>
    <w:rsid w:val="007B6083"/>
    <w:rsid w:val="007E25F7"/>
    <w:rsid w:val="007F68F1"/>
    <w:rsid w:val="008215E5"/>
    <w:rsid w:val="008415C5"/>
    <w:rsid w:val="00843406"/>
    <w:rsid w:val="00845B7C"/>
    <w:rsid w:val="00862D80"/>
    <w:rsid w:val="00887C4B"/>
    <w:rsid w:val="00892B35"/>
    <w:rsid w:val="00894BF0"/>
    <w:rsid w:val="008A6DEB"/>
    <w:rsid w:val="008B68E7"/>
    <w:rsid w:val="008D16F8"/>
    <w:rsid w:val="0090028F"/>
    <w:rsid w:val="009105AF"/>
    <w:rsid w:val="00967F0F"/>
    <w:rsid w:val="00983A1D"/>
    <w:rsid w:val="009A1EB6"/>
    <w:rsid w:val="009A457E"/>
    <w:rsid w:val="009B5284"/>
    <w:rsid w:val="009C33F8"/>
    <w:rsid w:val="009F30AC"/>
    <w:rsid w:val="00A73255"/>
    <w:rsid w:val="00A7738D"/>
    <w:rsid w:val="00AB3058"/>
    <w:rsid w:val="00AC3942"/>
    <w:rsid w:val="00B95CD3"/>
    <w:rsid w:val="00C16C7A"/>
    <w:rsid w:val="00C22A2D"/>
    <w:rsid w:val="00C262E0"/>
    <w:rsid w:val="00C4789F"/>
    <w:rsid w:val="00C61955"/>
    <w:rsid w:val="00CB28B6"/>
    <w:rsid w:val="00CC28AA"/>
    <w:rsid w:val="00CE666A"/>
    <w:rsid w:val="00CF0091"/>
    <w:rsid w:val="00CF6DDF"/>
    <w:rsid w:val="00D152DF"/>
    <w:rsid w:val="00D326D2"/>
    <w:rsid w:val="00D44C9B"/>
    <w:rsid w:val="00D5049B"/>
    <w:rsid w:val="00DC3C49"/>
    <w:rsid w:val="00E84C59"/>
    <w:rsid w:val="00EC105B"/>
    <w:rsid w:val="00EF0F67"/>
    <w:rsid w:val="00F11BC2"/>
    <w:rsid w:val="00F150EF"/>
    <w:rsid w:val="00F26EDF"/>
    <w:rsid w:val="00F72743"/>
    <w:rsid w:val="00F84488"/>
    <w:rsid w:val="00FA325F"/>
    <w:rsid w:val="00FD4F03"/>
    <w:rsid w:val="00FD7A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7046EED"/>
  <w15:chartTrackingRefBased/>
  <w15:docId w15:val="{544546C2-D078-4A3B-A1AB-517B4659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29FE"/>
    <w:rPr>
      <w:rFonts w:ascii="Courier New" w:hAnsi="Courier New" w:cs="Arial"/>
      <w:sz w:val="27"/>
      <w:szCs w:val="24"/>
    </w:rPr>
  </w:style>
  <w:style w:type="paragraph" w:styleId="Heading1">
    <w:name w:val="heading 1"/>
    <w:basedOn w:val="Normal"/>
    <w:next w:val="Normal"/>
    <w:qFormat/>
    <w:pPr>
      <w:keepNext/>
      <w:jc w:val="center"/>
      <w:outlineLvl w:val="0"/>
    </w:pPr>
    <w:rPr>
      <w:rFonts w:ascii="Garamond" w:hAnsi="Garamond"/>
      <w:sz w:val="28"/>
    </w:rPr>
  </w:style>
  <w:style w:type="paragraph" w:styleId="Heading2">
    <w:name w:val="heading 2"/>
    <w:basedOn w:val="Normal"/>
    <w:next w:val="Normal"/>
    <w:qFormat/>
    <w:pPr>
      <w:keepNext/>
      <w:spacing w:line="312" w:lineRule="auto"/>
      <w:ind w:left="1080" w:right="1063"/>
      <w:jc w:val="center"/>
      <w:outlineLvl w:val="1"/>
    </w:pPr>
    <w:rPr>
      <w:rFonts w:ascii="Verdana" w:hAnsi="Verdana"/>
      <w:i/>
      <w:iCs/>
      <w:u w:val="single"/>
    </w:rPr>
  </w:style>
  <w:style w:type="paragraph" w:styleId="Heading3">
    <w:name w:val="heading 3"/>
    <w:basedOn w:val="Normal"/>
    <w:next w:val="Normal"/>
    <w:qFormat/>
    <w:pPr>
      <w:keepNext/>
      <w:spacing w:line="312" w:lineRule="auto"/>
      <w:jc w:val="both"/>
      <w:outlineLvl w:val="2"/>
    </w:pPr>
    <w:rPr>
      <w:rFonts w:ascii="Verdana" w:hAnsi="Verdana"/>
      <w:b/>
      <w:bCs/>
      <w:sz w:val="20"/>
    </w:rPr>
  </w:style>
  <w:style w:type="paragraph" w:styleId="Heading4">
    <w:name w:val="heading 4"/>
    <w:basedOn w:val="Normal"/>
    <w:next w:val="Normal"/>
    <w:qFormat/>
    <w:pPr>
      <w:keepNext/>
      <w:spacing w:line="360" w:lineRule="auto"/>
      <w:ind w:right="-17"/>
      <w:jc w:val="center"/>
      <w:outlineLvl w:val="3"/>
    </w:pPr>
    <w:rPr>
      <w:rFonts w:ascii="Lucida Console" w:hAnsi="Lucida Console"/>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419"/>
        <w:tab w:val="right" w:pos="8838"/>
      </w:tabs>
    </w:pPr>
  </w:style>
  <w:style w:type="paragraph" w:styleId="Footer">
    <w:name w:val="footer"/>
    <w:basedOn w:val="Normal"/>
    <w:pPr>
      <w:tabs>
        <w:tab w:val="center" w:pos="4419"/>
        <w:tab w:val="right" w:pos="8838"/>
      </w:tabs>
    </w:pPr>
  </w:style>
  <w:style w:type="paragraph" w:styleId="BodyText">
    <w:name w:val="Body Text"/>
    <w:basedOn w:val="Normal"/>
    <w:pPr>
      <w:jc w:val="both"/>
    </w:pPr>
    <w:rPr>
      <w:rFonts w:ascii="Bookman Old Style" w:hAnsi="Bookman Old Style"/>
      <w:sz w:val="28"/>
    </w:rPr>
  </w:style>
  <w:style w:type="character" w:styleId="PageNumber">
    <w:name w:val="page number"/>
    <w:basedOn w:val="DefaultParagraphFont"/>
  </w:style>
  <w:style w:type="paragraph" w:styleId="FootnoteText">
    <w:name w:val="footnote text"/>
    <w:basedOn w:val="Normal"/>
    <w:semiHidden/>
    <w:pPr>
      <w:jc w:val="both"/>
    </w:pPr>
    <w:rPr>
      <w:rFonts w:ascii="Trebuchet MS" w:hAnsi="Trebuchet MS" w:cs="Courier New"/>
      <w:sz w:val="20"/>
      <w:szCs w:val="20"/>
      <w:lang w:eastAsia="en-US"/>
    </w:rPr>
  </w:style>
  <w:style w:type="character" w:styleId="FootnoteReference">
    <w:name w:val="footnote reference"/>
    <w:semiHidden/>
    <w:rPr>
      <w:vertAlign w:val="superscript"/>
    </w:rPr>
  </w:style>
  <w:style w:type="paragraph" w:styleId="BodyText2">
    <w:name w:val="Body Text 2"/>
    <w:basedOn w:val="Normal"/>
    <w:pPr>
      <w:jc w:val="both"/>
    </w:pPr>
    <w:rPr>
      <w:rFonts w:ascii="Verdana" w:hAnsi="Verdana"/>
      <w:b/>
      <w:bCs/>
    </w:rPr>
  </w:style>
  <w:style w:type="paragraph" w:styleId="BodyText3">
    <w:name w:val="Body Text 3"/>
    <w:basedOn w:val="Normal"/>
    <w:pPr>
      <w:spacing w:line="312" w:lineRule="auto"/>
      <w:jc w:val="both"/>
    </w:pPr>
    <w:rPr>
      <w:rFonts w:ascii="Verdana" w:hAnsi="Verdana"/>
      <w:i/>
      <w:iCs/>
    </w:rPr>
  </w:style>
  <w:style w:type="paragraph" w:styleId="BlockText">
    <w:name w:val="Block Text"/>
    <w:basedOn w:val="Normal"/>
    <w:pPr>
      <w:spacing w:line="312" w:lineRule="auto"/>
      <w:ind w:left="1080" w:right="1063"/>
      <w:jc w:val="both"/>
    </w:pPr>
    <w:rPr>
      <w:rFonts w:ascii="Verdana" w:hAnsi="Verdana"/>
      <w:b/>
      <w:bCs/>
      <w:i/>
      <w:iCs/>
      <w:u w:val="single"/>
    </w:rPr>
  </w:style>
  <w:style w:type="paragraph" w:customStyle="1" w:styleId="Default">
    <w:name w:val="Default"/>
    <w:rsid w:val="003C6924"/>
    <w:pPr>
      <w:autoSpaceDE w:val="0"/>
      <w:autoSpaceDN w:val="0"/>
      <w:adjustRightInd w:val="0"/>
    </w:pPr>
    <w:rPr>
      <w:rFonts w:ascii="Arial" w:hAnsi="Arial" w:cs="Arial"/>
      <w:color w:val="000000"/>
      <w:sz w:val="24"/>
      <w:szCs w:val="24"/>
    </w:rPr>
  </w:style>
  <w:style w:type="character" w:styleId="Hyperlink">
    <w:name w:val="Hyperlink"/>
    <w:rsid w:val="00CC28AA"/>
    <w:rPr>
      <w:color w:val="0000FF"/>
      <w:u w:val="single"/>
    </w:rPr>
  </w:style>
  <w:style w:type="character" w:customStyle="1" w:styleId="HeaderChar">
    <w:name w:val="Header Char"/>
    <w:link w:val="Header"/>
    <w:rsid w:val="000855A2"/>
    <w:rPr>
      <w:rFonts w:ascii="Courier New" w:hAnsi="Courier New" w:cs="Arial"/>
      <w:sz w:val="27"/>
      <w:szCs w:val="24"/>
      <w:lang w:eastAsia="pt-BR"/>
    </w:rPr>
  </w:style>
  <w:style w:type="paragraph" w:styleId="ListParagraph">
    <w:name w:val="List Paragraph"/>
    <w:basedOn w:val="Normal"/>
    <w:uiPriority w:val="34"/>
    <w:qFormat/>
    <w:rsid w:val="00743617"/>
    <w:pPr>
      <w:ind w:left="720"/>
      <w:contextualSpacing/>
    </w:pPr>
  </w:style>
  <w:style w:type="paragraph" w:styleId="BalloonText">
    <w:name w:val="Balloon Text"/>
    <w:basedOn w:val="Normal"/>
    <w:link w:val="BalloonTextChar"/>
    <w:semiHidden/>
    <w:unhideWhenUsed/>
    <w:rsid w:val="00845B7C"/>
    <w:rPr>
      <w:rFonts w:ascii="Segoe UI" w:hAnsi="Segoe UI" w:cs="Segoe UI"/>
      <w:sz w:val="18"/>
      <w:szCs w:val="18"/>
    </w:rPr>
  </w:style>
  <w:style w:type="character" w:customStyle="1" w:styleId="BalloonTextChar">
    <w:name w:val="Balloon Text Char"/>
    <w:basedOn w:val="DefaultParagraphFont"/>
    <w:link w:val="BalloonText"/>
    <w:semiHidden/>
    <w:rsid w:val="00845B7C"/>
    <w:rPr>
      <w:rFonts w:ascii="Segoe UI" w:hAnsi="Segoe UI" w:cs="Segoe UI"/>
      <w:sz w:val="18"/>
      <w:szCs w:val="18"/>
    </w:rPr>
  </w:style>
  <w:style w:type="paragraph" w:styleId="Revision">
    <w:name w:val="Revision"/>
    <w:hidden/>
    <w:uiPriority w:val="99"/>
    <w:semiHidden/>
    <w:rsid w:val="000E453E"/>
    <w:rPr>
      <w:rFonts w:ascii="Courier New" w:hAnsi="Courier New" w:cs="Arial"/>
      <w:sz w:val="27"/>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6D17B-AC2F-4EF0-9B3E-1258F0F29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1246</Words>
  <Characters>7047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Gustavo Surian Balestrero</dc:creator>
  <cp:keywords/>
  <dc:description/>
  <cp:lastModifiedBy>Antonio Ferreira</cp:lastModifiedBy>
  <cp:revision>4</cp:revision>
  <cp:lastPrinted>2024-09-17T15:24:00Z</cp:lastPrinted>
  <dcterms:created xsi:type="dcterms:W3CDTF">2024-09-17T20:04:00Z</dcterms:created>
  <dcterms:modified xsi:type="dcterms:W3CDTF">2024-11-02T22:04:00Z</dcterms:modified>
</cp:coreProperties>
</file>