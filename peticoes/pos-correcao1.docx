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4E2519" w14:textId="77777777" w:rsidR="00450B69" w:rsidRDefault="009D6116" w:rsidP="009D6116">
      <w:pPr>
        <w:spacing w:line="312" w:lineRule="auto"/>
        <w:jc w:val="right"/>
      </w:pPr>
      <w:r>
        <w:t>São Paulo, 02 de setembro de 2024.</w:t>
      </w:r>
    </w:p>
    <w:p w14:paraId="63F1FD1B" w14:textId="77777777" w:rsidR="009D6116" w:rsidRDefault="009D6116" w:rsidP="009D6116">
      <w:pPr>
        <w:spacing w:line="312" w:lineRule="auto"/>
        <w:jc w:val="right"/>
      </w:pPr>
    </w:p>
    <w:p w14:paraId="5587EA85" w14:textId="77777777" w:rsidR="009D6116" w:rsidRDefault="009D6116" w:rsidP="009D6116">
      <w:pPr>
        <w:spacing w:line="312" w:lineRule="auto"/>
        <w:jc w:val="right"/>
      </w:pPr>
    </w:p>
    <w:p w14:paraId="5A3CD7DE" w14:textId="77777777" w:rsidR="009D6116" w:rsidRDefault="009D6116" w:rsidP="009D6116">
      <w:pPr>
        <w:spacing w:line="312" w:lineRule="auto"/>
        <w:jc w:val="both"/>
      </w:pPr>
      <w:r>
        <w:t>Ao</w:t>
      </w:r>
    </w:p>
    <w:p w14:paraId="6B323A89" w14:textId="77777777" w:rsidR="009D6116" w:rsidRDefault="009D6116" w:rsidP="009D6116">
      <w:pPr>
        <w:spacing w:line="312" w:lineRule="auto"/>
        <w:jc w:val="both"/>
      </w:pPr>
      <w:r>
        <w:t>Ilmo. Sr. LEONILDO ROLIM DOS SANTOS</w:t>
      </w:r>
      <w:r w:rsidR="0069615E">
        <w:t xml:space="preserve"> (“Sr. Leonildo”)</w:t>
      </w:r>
    </w:p>
    <w:p w14:paraId="00FC8047" w14:textId="77777777" w:rsidR="009D6116" w:rsidRDefault="009D6116" w:rsidP="009D6116">
      <w:pPr>
        <w:spacing w:line="312" w:lineRule="auto"/>
        <w:jc w:val="both"/>
      </w:pPr>
    </w:p>
    <w:p w14:paraId="71D1C37C" w14:textId="77777777" w:rsidR="009D6116" w:rsidRDefault="009D6116" w:rsidP="009D6116">
      <w:pPr>
        <w:spacing w:line="312" w:lineRule="auto"/>
        <w:jc w:val="both"/>
      </w:pPr>
      <w:proofErr w:type="spellStart"/>
      <w:r>
        <w:t>Ref</w:t>
      </w:r>
      <w:proofErr w:type="spellEnd"/>
      <w:r>
        <w:t>: Parecer Jurídico Sigiloso (10/06/2024) e Proposta (16/08/2024)</w:t>
      </w:r>
    </w:p>
    <w:p w14:paraId="174565E2" w14:textId="77777777" w:rsidR="009D6116" w:rsidRDefault="009D6116" w:rsidP="009D6116">
      <w:pPr>
        <w:spacing w:line="312" w:lineRule="auto"/>
        <w:jc w:val="both"/>
      </w:pPr>
    </w:p>
    <w:p w14:paraId="5C625B74" w14:textId="77777777" w:rsidR="009D6116" w:rsidRDefault="009D6116" w:rsidP="009D6116">
      <w:pPr>
        <w:spacing w:line="312" w:lineRule="auto"/>
        <w:jc w:val="both"/>
      </w:pPr>
      <w:r>
        <w:t xml:space="preserve">A/C.: Dr. </w:t>
      </w:r>
      <w:proofErr w:type="spellStart"/>
      <w:r>
        <w:t>Luis</w:t>
      </w:r>
      <w:proofErr w:type="spellEnd"/>
      <w:r>
        <w:t xml:space="preserve"> </w:t>
      </w:r>
      <w:proofErr w:type="spellStart"/>
      <w:r>
        <w:t>Bitetti</w:t>
      </w:r>
      <w:proofErr w:type="spellEnd"/>
      <w:r>
        <w:t xml:space="preserve"> – OAB/SP nº 84.009</w:t>
      </w:r>
    </w:p>
    <w:p w14:paraId="445B4E80" w14:textId="77777777" w:rsidR="009D6116" w:rsidRDefault="009D6116" w:rsidP="009D6116">
      <w:pPr>
        <w:spacing w:line="312" w:lineRule="auto"/>
        <w:jc w:val="both"/>
      </w:pPr>
    </w:p>
    <w:p w14:paraId="7DDF6AC6" w14:textId="77777777" w:rsidR="009D6116" w:rsidRDefault="009D6116" w:rsidP="009D6116">
      <w:pPr>
        <w:pBdr>
          <w:bottom w:val="single" w:sz="12" w:space="1" w:color="auto"/>
        </w:pBdr>
        <w:spacing w:line="312" w:lineRule="auto"/>
        <w:jc w:val="both"/>
      </w:pPr>
      <w:r>
        <w:t xml:space="preserve">E-mail: </w:t>
      </w:r>
      <w:hyperlink r:id="rId8" w:history="1">
        <w:r w:rsidRPr="00D2312C">
          <w:rPr>
            <w:rStyle w:val="Hyperlink"/>
          </w:rPr>
          <w:t>bitetti@adv.oabsp.org.br</w:t>
        </w:r>
      </w:hyperlink>
      <w:r>
        <w:t xml:space="preserve"> </w:t>
      </w:r>
    </w:p>
    <w:p w14:paraId="7F102BCE" w14:textId="77777777" w:rsidR="009D6116" w:rsidRDefault="009D6116" w:rsidP="009D6116">
      <w:pPr>
        <w:spacing w:line="312" w:lineRule="auto"/>
        <w:jc w:val="both"/>
      </w:pPr>
    </w:p>
    <w:p w14:paraId="2A6D8409" w14:textId="77777777" w:rsidR="009D6116" w:rsidRDefault="009D6116" w:rsidP="009D6116">
      <w:pPr>
        <w:spacing w:line="312" w:lineRule="auto"/>
        <w:jc w:val="both"/>
      </w:pPr>
      <w:r>
        <w:t>Prezado Senhor,</w:t>
      </w:r>
    </w:p>
    <w:p w14:paraId="466F0D09" w14:textId="77777777" w:rsidR="009D6116" w:rsidRDefault="009D6116" w:rsidP="009D6116">
      <w:pPr>
        <w:spacing w:line="312" w:lineRule="auto"/>
        <w:jc w:val="both"/>
      </w:pPr>
    </w:p>
    <w:p w14:paraId="2D53DBDA" w14:textId="77777777" w:rsidR="00F25F7E" w:rsidRDefault="009D6116" w:rsidP="009D6116">
      <w:pPr>
        <w:spacing w:line="312" w:lineRule="auto"/>
        <w:jc w:val="both"/>
      </w:pPr>
      <w:r>
        <w:tab/>
      </w:r>
      <w:r>
        <w:tab/>
      </w:r>
      <w:r>
        <w:tab/>
        <w:t>Na qualidade de advogados da BRL TRUST DISTRIBUIDORA DE TÍTULOS E VALORES MOBILIÁRIOS S.A., cessionária dos honorários contratuais então titulados pelo escritório AFFONSO FERREIRA ADVOGADOS, Dra. HALBA MERY PEREBONI ROCCO e Dr. HENRIQUE LINDENBOJM, em resposta ao parecer e à proposta em referência, e considerando que:</w:t>
      </w:r>
    </w:p>
    <w:p w14:paraId="0525FBE9" w14:textId="77777777" w:rsidR="00F25F7E" w:rsidRDefault="00F25F7E" w:rsidP="009D6116">
      <w:pPr>
        <w:spacing w:line="312" w:lineRule="auto"/>
        <w:jc w:val="both"/>
      </w:pPr>
    </w:p>
    <w:p w14:paraId="1D3DD896" w14:textId="45826CD4" w:rsidR="00F25F7E" w:rsidRDefault="00F25F7E" w:rsidP="009D6116">
      <w:pPr>
        <w:spacing w:line="312" w:lineRule="auto"/>
        <w:jc w:val="both"/>
      </w:pPr>
      <w:r>
        <w:tab/>
      </w:r>
      <w:r>
        <w:tab/>
      </w:r>
      <w:r>
        <w:tab/>
        <w:t xml:space="preserve">(a) a ora Notificante adquiriu de boa-fé os </w:t>
      </w:r>
      <w:r w:rsidRPr="007F4B40">
        <w:rPr>
          <w:b/>
          <w:bCs/>
          <w:u w:val="single"/>
        </w:rPr>
        <w:t>créditos de honorários</w:t>
      </w:r>
      <w:r>
        <w:t xml:space="preserve"> </w:t>
      </w:r>
      <w:r w:rsidR="0069615E">
        <w:t>dev</w:t>
      </w:r>
      <w:r w:rsidR="007B2433">
        <w:t>idos por décadas de patrocínio d</w:t>
      </w:r>
      <w:r w:rsidR="0069615E">
        <w:t>a</w:t>
      </w:r>
      <w:r>
        <w:t xml:space="preserve"> ação de Desapropriação Indireta nº 0527173-63.1994.4.03.6100, cujos </w:t>
      </w:r>
      <w:r w:rsidR="002042CD">
        <w:t xml:space="preserve">ofícios </w:t>
      </w:r>
      <w:r>
        <w:t>requisitórios foram expedidos de forma apartada da verba principal;</w:t>
      </w:r>
    </w:p>
    <w:p w14:paraId="68AABC25" w14:textId="77777777" w:rsidR="00F25F7E" w:rsidRDefault="00F25F7E" w:rsidP="009D6116">
      <w:pPr>
        <w:spacing w:line="312" w:lineRule="auto"/>
        <w:jc w:val="both"/>
      </w:pPr>
    </w:p>
    <w:p w14:paraId="7900C67B" w14:textId="77777777" w:rsidR="00F25F7E" w:rsidRDefault="00F25F7E" w:rsidP="009D6116">
      <w:pPr>
        <w:spacing w:line="312" w:lineRule="auto"/>
        <w:jc w:val="both"/>
      </w:pPr>
    </w:p>
    <w:p w14:paraId="2DCB643B" w14:textId="29E961EE" w:rsidR="00F25F7E" w:rsidRDefault="00F25F7E" w:rsidP="009D6116">
      <w:pPr>
        <w:spacing w:line="312" w:lineRule="auto"/>
        <w:jc w:val="both"/>
      </w:pPr>
      <w:r>
        <w:tab/>
      </w:r>
      <w:r>
        <w:tab/>
      </w:r>
      <w:r>
        <w:tab/>
        <w:t>(b) Tal verba</w:t>
      </w:r>
      <w:r w:rsidR="0069615E">
        <w:t>,</w:t>
      </w:r>
      <w:r>
        <w:t xml:space="preserve"> </w:t>
      </w:r>
      <w:r w:rsidR="0069615E">
        <w:t xml:space="preserve">de </w:t>
      </w:r>
      <w:r w:rsidR="0069615E" w:rsidRPr="0069615E">
        <w:rPr>
          <w:b/>
          <w:u w:val="single"/>
        </w:rPr>
        <w:t xml:space="preserve">natureza </w:t>
      </w:r>
      <w:r w:rsidRPr="00F25F7E">
        <w:rPr>
          <w:b/>
          <w:u w:val="single"/>
        </w:rPr>
        <w:t>alimentar</w:t>
      </w:r>
      <w:r>
        <w:t xml:space="preserve"> (Súmula Vinculante 47/STF)</w:t>
      </w:r>
      <w:r w:rsidR="0069615E">
        <w:t>,</w:t>
      </w:r>
      <w:r>
        <w:t xml:space="preserve"> é autônoma</w:t>
      </w:r>
      <w:r w:rsidR="0069615E">
        <w:rPr>
          <w:rStyle w:val="FootnoteReference"/>
        </w:rPr>
        <w:footnoteReference w:id="1"/>
      </w:r>
      <w:r>
        <w:t>;</w:t>
      </w:r>
    </w:p>
    <w:p w14:paraId="5370753C" w14:textId="77777777" w:rsidR="003F18BB" w:rsidRDefault="003F18BB" w:rsidP="009D6116">
      <w:pPr>
        <w:spacing w:line="312" w:lineRule="auto"/>
        <w:jc w:val="both"/>
      </w:pPr>
    </w:p>
    <w:p w14:paraId="1C9B1EE0" w14:textId="5A4A0598" w:rsidR="003F18BB" w:rsidRDefault="003F18BB" w:rsidP="009D6116">
      <w:pPr>
        <w:spacing w:line="312" w:lineRule="auto"/>
        <w:jc w:val="both"/>
      </w:pPr>
      <w:r>
        <w:tab/>
      </w:r>
      <w:r>
        <w:tab/>
      </w:r>
      <w:r>
        <w:tab/>
        <w:t xml:space="preserve">(c) Além de autônomos, diga-se, os honorários foram contratados com a ONNI ... e o Sr. Roberto </w:t>
      </w:r>
      <w:proofErr w:type="spellStart"/>
      <w:r>
        <w:t>Tieppo</w:t>
      </w:r>
      <w:proofErr w:type="spellEnd"/>
      <w:r>
        <w:t xml:space="preserve">, não tendo qualquer relação com a </w:t>
      </w:r>
      <w:r w:rsidR="00053AE0">
        <w:t>AREIA BRANCA S.A.;</w:t>
      </w:r>
    </w:p>
    <w:p w14:paraId="6ED0F589" w14:textId="77777777" w:rsidR="00F25F7E" w:rsidRDefault="00F25F7E" w:rsidP="009D6116">
      <w:pPr>
        <w:spacing w:line="312" w:lineRule="auto"/>
        <w:jc w:val="both"/>
      </w:pPr>
    </w:p>
    <w:p w14:paraId="21FB3598" w14:textId="59147B51" w:rsidR="00053AE0" w:rsidRDefault="00F25F7E" w:rsidP="009D6116">
      <w:pPr>
        <w:spacing w:line="312" w:lineRule="auto"/>
        <w:jc w:val="both"/>
      </w:pPr>
      <w:r>
        <w:tab/>
      </w:r>
      <w:r>
        <w:tab/>
      </w:r>
      <w:r>
        <w:tab/>
        <w:t>(</w:t>
      </w:r>
      <w:r w:rsidR="00053AE0">
        <w:t>d</w:t>
      </w:r>
      <w:r>
        <w:t xml:space="preserve">) </w:t>
      </w:r>
      <w:r w:rsidR="002042CD">
        <w:rPr>
          <w:b/>
          <w:u w:val="single"/>
        </w:rPr>
        <w:t>C</w:t>
      </w:r>
      <w:r w:rsidR="002042CD" w:rsidRPr="0069615E">
        <w:rPr>
          <w:b/>
          <w:u w:val="single"/>
        </w:rPr>
        <w:t xml:space="preserve">onforme expressamente reconhecido </w:t>
      </w:r>
      <w:r w:rsidR="002042CD">
        <w:rPr>
          <w:b/>
          <w:u w:val="single"/>
        </w:rPr>
        <w:t>n</w:t>
      </w:r>
      <w:r w:rsidR="002042CD" w:rsidRPr="0069615E">
        <w:rPr>
          <w:b/>
          <w:u w:val="single"/>
        </w:rPr>
        <w:t>a proposta de 16/08/2024</w:t>
      </w:r>
      <w:r w:rsidR="002042CD">
        <w:t xml:space="preserve">, a </w:t>
      </w:r>
      <w:r w:rsidR="00053AE0">
        <w:rPr>
          <w:b/>
          <w:bCs/>
          <w:u w:val="single"/>
        </w:rPr>
        <w:t>alegada</w:t>
      </w:r>
      <w:r w:rsidRPr="007F4B40">
        <w:rPr>
          <w:b/>
          <w:bCs/>
          <w:u w:val="single"/>
        </w:rPr>
        <w:t xml:space="preserve"> confusão entre </w:t>
      </w:r>
      <w:r w:rsidR="002042CD">
        <w:rPr>
          <w:b/>
          <w:bCs/>
          <w:u w:val="single"/>
        </w:rPr>
        <w:t xml:space="preserve">as </w:t>
      </w:r>
      <w:r w:rsidRPr="007F4B40">
        <w:rPr>
          <w:b/>
          <w:bCs/>
          <w:u w:val="single"/>
        </w:rPr>
        <w:t xml:space="preserve">áreas se daria por </w:t>
      </w:r>
      <w:r w:rsidR="0069615E" w:rsidRPr="007F4B40">
        <w:rPr>
          <w:b/>
          <w:bCs/>
          <w:u w:val="single"/>
        </w:rPr>
        <w:t>sobre</w:t>
      </w:r>
      <w:r w:rsidRPr="007F4B40">
        <w:rPr>
          <w:b/>
          <w:bCs/>
          <w:u w:val="single"/>
        </w:rPr>
        <w:t>posição de gleba</w:t>
      </w:r>
      <w:r w:rsidR="0069615E" w:rsidRPr="007F4B40">
        <w:rPr>
          <w:b/>
          <w:bCs/>
          <w:u w:val="single"/>
        </w:rPr>
        <w:t xml:space="preserve">s </w:t>
      </w:r>
      <w:r w:rsidR="002042CD">
        <w:rPr>
          <w:b/>
          <w:bCs/>
          <w:u w:val="single"/>
        </w:rPr>
        <w:t>exclusivamente</w:t>
      </w:r>
      <w:r w:rsidR="00053AE0">
        <w:rPr>
          <w:b/>
          <w:bCs/>
          <w:u w:val="single"/>
        </w:rPr>
        <w:t xml:space="preserve"> com</w:t>
      </w:r>
      <w:r w:rsidR="002042CD" w:rsidRPr="007F4B40">
        <w:rPr>
          <w:b/>
          <w:bCs/>
          <w:u w:val="single"/>
        </w:rPr>
        <w:t xml:space="preserve"> </w:t>
      </w:r>
      <w:r w:rsidR="00053AE0">
        <w:rPr>
          <w:b/>
          <w:bCs/>
          <w:u w:val="single"/>
        </w:rPr>
        <w:t>terras t</w:t>
      </w:r>
      <w:r w:rsidR="002042CD" w:rsidRPr="007F4B40">
        <w:rPr>
          <w:b/>
          <w:bCs/>
          <w:u w:val="single"/>
        </w:rPr>
        <w:t>itulada</w:t>
      </w:r>
      <w:r w:rsidR="00053AE0">
        <w:rPr>
          <w:b/>
          <w:bCs/>
          <w:u w:val="single"/>
        </w:rPr>
        <w:t>s</w:t>
      </w:r>
      <w:r w:rsidR="002042CD" w:rsidRPr="007F4B40">
        <w:rPr>
          <w:b/>
          <w:bCs/>
          <w:u w:val="single"/>
        </w:rPr>
        <w:t xml:space="preserve"> </w:t>
      </w:r>
      <w:r w:rsidR="0069615E" w:rsidRPr="007F4B40">
        <w:rPr>
          <w:b/>
          <w:bCs/>
          <w:u w:val="single"/>
        </w:rPr>
        <w:t xml:space="preserve">pela </w:t>
      </w:r>
      <w:r w:rsidR="00053AE0">
        <w:rPr>
          <w:b/>
          <w:bCs/>
          <w:u w:val="single"/>
        </w:rPr>
        <w:t xml:space="preserve">CIA. </w:t>
      </w:r>
      <w:r w:rsidRPr="007F4B40">
        <w:rPr>
          <w:b/>
          <w:bCs/>
          <w:u w:val="single"/>
        </w:rPr>
        <w:t>AGRÍCOLA AREIA BRANCA</w:t>
      </w:r>
      <w:r>
        <w:t xml:space="preserve">; </w:t>
      </w:r>
    </w:p>
    <w:p w14:paraId="1D17B9F8" w14:textId="77777777" w:rsidR="00053AE0" w:rsidRDefault="00053AE0" w:rsidP="009D6116">
      <w:pPr>
        <w:spacing w:line="312" w:lineRule="auto"/>
        <w:jc w:val="both"/>
      </w:pPr>
    </w:p>
    <w:p w14:paraId="61687B42" w14:textId="501E6D4E" w:rsidR="00F25F7E" w:rsidRDefault="00053AE0" w:rsidP="009D6116">
      <w:pPr>
        <w:spacing w:line="312" w:lineRule="auto"/>
        <w:jc w:val="both"/>
      </w:pPr>
      <w:r>
        <w:tab/>
      </w:r>
      <w:r>
        <w:tab/>
      </w:r>
      <w:r>
        <w:tab/>
        <w:t>(</w:t>
      </w:r>
      <w:r w:rsidR="00F25F7E">
        <w:t>e</w:t>
      </w:r>
      <w:r>
        <w:t xml:space="preserve">) a </w:t>
      </w:r>
      <w:r w:rsidRPr="007F4B40">
        <w:rPr>
          <w:b/>
          <w:bCs/>
          <w:u w:val="single"/>
        </w:rPr>
        <w:t xml:space="preserve">CIA. AGRÍCOLA AREIA BRANCA jamais figurou como parte na ação de desapropriação (proc.   </w:t>
      </w:r>
      <w:proofErr w:type="spellStart"/>
      <w:r>
        <w:rPr>
          <w:b/>
          <w:bCs/>
          <w:u w:val="single"/>
        </w:rPr>
        <w:t>xxx</w:t>
      </w:r>
      <w:proofErr w:type="spellEnd"/>
      <w:r w:rsidRPr="007F4B40">
        <w:rPr>
          <w:b/>
          <w:bCs/>
          <w:u w:val="single"/>
        </w:rPr>
        <w:t>)</w:t>
      </w:r>
      <w:r>
        <w:t>, constando dos autos exclusivamente na qualidade de cessionária de crédito;</w:t>
      </w:r>
      <w:r w:rsidR="00F25F7E">
        <w:t xml:space="preserve"> </w:t>
      </w:r>
      <w:r w:rsidR="00317209">
        <w:t>e</w:t>
      </w:r>
    </w:p>
    <w:p w14:paraId="004D81CD" w14:textId="77777777" w:rsidR="00F25F7E" w:rsidRDefault="00F25F7E" w:rsidP="009D6116">
      <w:pPr>
        <w:spacing w:line="312" w:lineRule="auto"/>
        <w:jc w:val="both"/>
      </w:pPr>
    </w:p>
    <w:p w14:paraId="38793B63" w14:textId="3B468A5F" w:rsidR="0069615E" w:rsidRDefault="00F25F7E" w:rsidP="009D6116">
      <w:pPr>
        <w:spacing w:line="312" w:lineRule="auto"/>
        <w:jc w:val="both"/>
      </w:pPr>
      <w:r>
        <w:tab/>
      </w:r>
      <w:r>
        <w:tab/>
      </w:r>
      <w:r>
        <w:tab/>
        <w:t>(</w:t>
      </w:r>
      <w:r w:rsidR="00317209">
        <w:t>f</w:t>
      </w:r>
      <w:r>
        <w:t>)</w:t>
      </w:r>
      <w:r w:rsidR="0069615E">
        <w:t xml:space="preserve"> O transcurso de décadas sem oposição</w:t>
      </w:r>
      <w:r w:rsidR="00053AE0">
        <w:t xml:space="preserve"> </w:t>
      </w:r>
      <w:del w:id="0" w:author="Afranio Affonso Ferreira Neto" w:date="2024-09-02T15:37:00Z" w16du:dateUtc="2024-09-02T18:37:00Z">
        <w:r w:rsidR="0069615E" w:rsidDel="00053AE0">
          <w:delText xml:space="preserve"> </w:delText>
        </w:r>
      </w:del>
      <w:r w:rsidR="0069615E">
        <w:t xml:space="preserve">pelo Notificado (Sr. Leonildo) </w:t>
      </w:r>
      <w:r w:rsidR="002042CD">
        <w:t>levou à</w:t>
      </w:r>
      <w:r w:rsidR="0069615E">
        <w:t xml:space="preserve"> </w:t>
      </w:r>
      <w:r w:rsidR="0069615E" w:rsidRPr="007F4B40">
        <w:rPr>
          <w:b/>
          <w:bCs/>
          <w:u w:val="single"/>
        </w:rPr>
        <w:t>extinção de eventual direito pela ocorrência da prescrição</w:t>
      </w:r>
      <w:r w:rsidR="0069615E">
        <w:t xml:space="preserve">, uma vez que a o trecho da estrada BR-101 reivindicado fora </w:t>
      </w:r>
      <w:r w:rsidR="0069615E" w:rsidRPr="007F4B40">
        <w:rPr>
          <w:b/>
          <w:bCs/>
          <w:u w:val="single"/>
        </w:rPr>
        <w:t>construído há mais de 50</w:t>
      </w:r>
      <w:r w:rsidR="0069615E">
        <w:t xml:space="preserve"> (cinquenta) anos.</w:t>
      </w:r>
    </w:p>
    <w:p w14:paraId="1DE81B5C" w14:textId="77777777" w:rsidR="0069615E" w:rsidRDefault="0069615E" w:rsidP="009D6116">
      <w:pPr>
        <w:spacing w:line="312" w:lineRule="auto"/>
        <w:jc w:val="both"/>
      </w:pPr>
    </w:p>
    <w:p w14:paraId="3B3DB320" w14:textId="4003013A" w:rsidR="00752E64" w:rsidRDefault="0069615E" w:rsidP="009D6116">
      <w:pPr>
        <w:spacing w:line="312" w:lineRule="auto"/>
        <w:jc w:val="both"/>
      </w:pPr>
      <w:r>
        <w:tab/>
      </w:r>
      <w:r>
        <w:tab/>
      </w:r>
      <w:r>
        <w:tab/>
      </w:r>
      <w:r w:rsidR="00752E64">
        <w:t xml:space="preserve">É a presente para informar a V.Sas. que, sendo </w:t>
      </w:r>
      <w:r w:rsidR="00752E64" w:rsidRPr="007F4B40">
        <w:rPr>
          <w:b/>
          <w:bCs/>
          <w:u w:val="single"/>
        </w:rPr>
        <w:t xml:space="preserve">a pretensão alusiva a direito sobre terras da </w:t>
      </w:r>
      <w:r w:rsidR="00053AE0">
        <w:rPr>
          <w:b/>
          <w:bCs/>
          <w:u w:val="single"/>
        </w:rPr>
        <w:t xml:space="preserve">CIA. AGRÍCOLA </w:t>
      </w:r>
      <w:r w:rsidR="00752E64" w:rsidRPr="007F4B40">
        <w:rPr>
          <w:b/>
          <w:bCs/>
          <w:u w:val="single"/>
        </w:rPr>
        <w:t>AREIA BRANCA</w:t>
      </w:r>
      <w:r w:rsidR="00752E64">
        <w:t>,</w:t>
      </w:r>
      <w:r w:rsidR="00053AE0">
        <w:t xml:space="preserve"> conforme expressamente reconhecido por V.Sas.,</w:t>
      </w:r>
      <w:r w:rsidR="00752E64">
        <w:t xml:space="preserve"> </w:t>
      </w:r>
      <w:r w:rsidR="003F18BB">
        <w:t>tanto a</w:t>
      </w:r>
      <w:r w:rsidR="00752E64">
        <w:t xml:space="preserve"> verificação da legalidade de tal pretensão</w:t>
      </w:r>
      <w:r w:rsidR="003F18BB">
        <w:t xml:space="preserve"> quanto</w:t>
      </w:r>
      <w:r w:rsidR="00752E64">
        <w:t xml:space="preserve"> a ocorrência d</w:t>
      </w:r>
      <w:r w:rsidR="003F18BB">
        <w:t>e</w:t>
      </w:r>
      <w:r w:rsidR="00752E64">
        <w:t xml:space="preserve"> </w:t>
      </w:r>
      <w:r w:rsidR="00752E64">
        <w:lastRenderedPageBreak/>
        <w:t>prescrição deverão ser dirimid</w:t>
      </w:r>
      <w:r w:rsidR="003F18BB">
        <w:t>a</w:t>
      </w:r>
      <w:r w:rsidR="00752E64">
        <w:t xml:space="preserve">s em ação de conhecimento própria, obviamente contra a própria AREIA BRANCA, </w:t>
      </w:r>
      <w:r w:rsidR="00752E64" w:rsidRPr="007F4B40">
        <w:rPr>
          <w:b/>
          <w:bCs/>
          <w:u w:val="single"/>
        </w:rPr>
        <w:t>jamais podendo afetar o processamento de uma ação de desapropriação</w:t>
      </w:r>
      <w:r w:rsidR="003F18BB" w:rsidRPr="007F4B40">
        <w:rPr>
          <w:b/>
          <w:bCs/>
          <w:u w:val="single"/>
        </w:rPr>
        <w:t xml:space="preserve"> em que a mesma sequer foi parte</w:t>
      </w:r>
      <w:r w:rsidR="00053AE0" w:rsidRPr="007F4B40">
        <w:rPr>
          <w:b/>
          <w:bCs/>
          <w:u w:val="single"/>
        </w:rPr>
        <w:t>, nesta figurando apenas como cessionária de créditos</w:t>
      </w:r>
      <w:r w:rsidR="00752E64">
        <w:t xml:space="preserve">. </w:t>
      </w:r>
    </w:p>
    <w:p w14:paraId="4D7C8472" w14:textId="77777777" w:rsidR="00752E64" w:rsidRDefault="00752E64" w:rsidP="009D6116">
      <w:pPr>
        <w:spacing w:line="312" w:lineRule="auto"/>
        <w:jc w:val="both"/>
      </w:pPr>
    </w:p>
    <w:p w14:paraId="4852AAB5" w14:textId="07CFB08C" w:rsidR="007B2433" w:rsidRDefault="007B2433" w:rsidP="009D6116">
      <w:pPr>
        <w:spacing w:line="312" w:lineRule="auto"/>
        <w:jc w:val="both"/>
      </w:pPr>
      <w:r>
        <w:tab/>
      </w:r>
      <w:r>
        <w:tab/>
      </w:r>
      <w:r>
        <w:tab/>
        <w:t>Finalmente, em eventual investida judicial</w:t>
      </w:r>
      <w:r w:rsidR="00053AE0">
        <w:t xml:space="preserve"> requer-se </w:t>
      </w:r>
      <w:r>
        <w:t xml:space="preserve">que </w:t>
      </w:r>
      <w:r w:rsidR="00053AE0">
        <w:t xml:space="preserve">V.Sas. juntem aos autos uma cópia desta missiva, desde a petição inicial, </w:t>
      </w:r>
      <w:r>
        <w:t>em demonstração de boa-fé processual e respeito ao Poder Judiciário.</w:t>
      </w:r>
    </w:p>
    <w:p w14:paraId="266BACE9" w14:textId="77777777" w:rsidR="007B2433" w:rsidRDefault="007B2433" w:rsidP="009D6116">
      <w:pPr>
        <w:spacing w:line="312" w:lineRule="auto"/>
        <w:jc w:val="both"/>
      </w:pPr>
    </w:p>
    <w:p w14:paraId="0BD5213E" w14:textId="77777777" w:rsidR="007B2433" w:rsidRDefault="007B2433" w:rsidP="009D6116">
      <w:pPr>
        <w:spacing w:line="312" w:lineRule="auto"/>
        <w:jc w:val="both"/>
      </w:pPr>
      <w:r>
        <w:tab/>
      </w:r>
      <w:r>
        <w:tab/>
      </w:r>
      <w:r>
        <w:tab/>
        <w:t>Sem mais para o momento, firmamo-nos, atenciosamente,</w:t>
      </w:r>
    </w:p>
    <w:p w14:paraId="0A68FCA7" w14:textId="77777777" w:rsidR="007B2433" w:rsidRDefault="007B2433" w:rsidP="009D6116">
      <w:pPr>
        <w:spacing w:line="312" w:lineRule="auto"/>
        <w:jc w:val="both"/>
      </w:pPr>
    </w:p>
    <w:p w14:paraId="78B13DD3" w14:textId="77777777" w:rsidR="007B2433" w:rsidRDefault="007B2433" w:rsidP="009D6116">
      <w:pPr>
        <w:spacing w:line="312" w:lineRule="auto"/>
        <w:jc w:val="both"/>
      </w:pPr>
    </w:p>
    <w:p w14:paraId="429DB978" w14:textId="77777777" w:rsidR="009D6116" w:rsidRDefault="007B2433" w:rsidP="007B2433">
      <w:pPr>
        <w:jc w:val="center"/>
      </w:pPr>
      <w:r>
        <w:t>AFRANIO AFFONSO FERREIRA NETO</w:t>
      </w:r>
    </w:p>
    <w:p w14:paraId="37E10723" w14:textId="77777777" w:rsidR="007B2433" w:rsidRDefault="007B2433" w:rsidP="007B2433">
      <w:pPr>
        <w:jc w:val="center"/>
      </w:pPr>
      <w:r>
        <w:t>OAB-SP nº 155.406</w:t>
      </w:r>
    </w:p>
    <w:p w14:paraId="4EDB9BB0" w14:textId="77777777" w:rsidR="007B2433" w:rsidRDefault="007B2433" w:rsidP="007B2433">
      <w:pPr>
        <w:spacing w:line="312" w:lineRule="auto"/>
        <w:jc w:val="center"/>
      </w:pPr>
    </w:p>
    <w:p w14:paraId="59F07DD6" w14:textId="77777777" w:rsidR="007B2433" w:rsidRDefault="007B2433" w:rsidP="007B2433">
      <w:pPr>
        <w:spacing w:line="312" w:lineRule="auto"/>
        <w:jc w:val="center"/>
      </w:pPr>
    </w:p>
    <w:p w14:paraId="7A185ED8" w14:textId="77777777" w:rsidR="007B2433" w:rsidRDefault="007B2433" w:rsidP="007B2433">
      <w:pPr>
        <w:jc w:val="center"/>
      </w:pPr>
      <w:r>
        <w:t>GUSTAVO SURIAN BALESTRERO</w:t>
      </w:r>
    </w:p>
    <w:p w14:paraId="13FB7816" w14:textId="77777777" w:rsidR="007B2433" w:rsidRPr="00B95CD3" w:rsidRDefault="007B2433" w:rsidP="007B2433">
      <w:pPr>
        <w:jc w:val="center"/>
      </w:pPr>
      <w:r>
        <w:t>OAB-SP nº 207.405</w:t>
      </w:r>
    </w:p>
    <w:sectPr w:rsidR="007B2433" w:rsidRPr="00B95CD3" w:rsidSect="00145BDC">
      <w:headerReference w:type="even" r:id="rId9"/>
      <w:headerReference w:type="default" r:id="rId10"/>
      <w:footerReference w:type="default" r:id="rId11"/>
      <w:headerReference w:type="first" r:id="rId12"/>
      <w:footerReference w:type="first" r:id="rId13"/>
      <w:pgSz w:w="11907" w:h="16840" w:code="9"/>
      <w:pgMar w:top="2739" w:right="1361" w:bottom="1134" w:left="1985" w:header="1191" w:footer="936" w:gutter="0"/>
      <w:pgBorders w:zOrder="back">
        <w:left w:val="single" w:sz="4" w:space="31" w:color="auto"/>
        <w:bottom w:val="single" w:sz="4" w:space="4" w:color="auto"/>
        <w:right w:val="single" w:sz="4" w:space="31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52E5FF" w14:textId="77777777" w:rsidR="0069615E" w:rsidRDefault="0069615E">
      <w:r>
        <w:separator/>
      </w:r>
    </w:p>
  </w:endnote>
  <w:endnote w:type="continuationSeparator" w:id="0">
    <w:p w14:paraId="7914F34C" w14:textId="77777777" w:rsidR="0069615E" w:rsidRDefault="006961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3E2DCD" w14:textId="77777777" w:rsidR="0069615E" w:rsidRDefault="0069615E">
    <w:pPr>
      <w:pStyle w:val="Foot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40238BBC" wp14:editId="2EB47507">
          <wp:simplePos x="0" y="0"/>
          <wp:positionH relativeFrom="column">
            <wp:posOffset>-1229360</wp:posOffset>
          </wp:positionH>
          <wp:positionV relativeFrom="paragraph">
            <wp:posOffset>203835</wp:posOffset>
          </wp:positionV>
          <wp:extent cx="2628265" cy="591185"/>
          <wp:effectExtent l="0" t="0" r="635" b="0"/>
          <wp:wrapNone/>
          <wp:docPr id="25" name="Imagem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28265" cy="5911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146D50" w14:textId="77777777" w:rsidR="0069615E" w:rsidRDefault="0069615E">
    <w:pPr>
      <w:pStyle w:val="Footer"/>
    </w:pPr>
    <w:r w:rsidRPr="008A6DEB">
      <w:rPr>
        <w:noProof/>
      </w:rPr>
      <w:drawing>
        <wp:anchor distT="0" distB="0" distL="114300" distR="114300" simplePos="0" relativeHeight="251658240" behindDoc="1" locked="0" layoutInCell="1" allowOverlap="1" wp14:anchorId="062AABD0" wp14:editId="2E0E08E7">
          <wp:simplePos x="0" y="0"/>
          <wp:positionH relativeFrom="column">
            <wp:posOffset>-1239520</wp:posOffset>
          </wp:positionH>
          <wp:positionV relativeFrom="paragraph">
            <wp:posOffset>203200</wp:posOffset>
          </wp:positionV>
          <wp:extent cx="2628265" cy="591185"/>
          <wp:effectExtent l="0" t="0" r="635" b="0"/>
          <wp:wrapNone/>
          <wp:docPr id="24" name="Imagem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28265" cy="5911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641629" w14:textId="77777777" w:rsidR="0069615E" w:rsidRDefault="0069615E">
      <w:r>
        <w:separator/>
      </w:r>
    </w:p>
  </w:footnote>
  <w:footnote w:type="continuationSeparator" w:id="0">
    <w:p w14:paraId="584BCD54" w14:textId="77777777" w:rsidR="0069615E" w:rsidRDefault="0069615E">
      <w:r>
        <w:continuationSeparator/>
      </w:r>
    </w:p>
  </w:footnote>
  <w:footnote w:id="1">
    <w:p w14:paraId="6B78648D" w14:textId="77777777" w:rsidR="0069615E" w:rsidRPr="0069615E" w:rsidRDefault="0069615E">
      <w:pPr>
        <w:pStyle w:val="FootnoteText"/>
        <w:rPr>
          <w:rFonts w:ascii="Courier New" w:hAnsi="Courier New"/>
        </w:rPr>
      </w:pPr>
      <w:r w:rsidRPr="0069615E">
        <w:rPr>
          <w:rStyle w:val="FootnoteReference"/>
          <w:rFonts w:ascii="Courier New" w:hAnsi="Courier New"/>
        </w:rPr>
        <w:footnoteRef/>
      </w:r>
      <w:r w:rsidRPr="0069615E">
        <w:rPr>
          <w:rFonts w:ascii="Courier New" w:hAnsi="Courier New"/>
        </w:rPr>
        <w:t xml:space="preserve">  - Lei Federal nº 9.806/94, art. 22-A.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E46745" w14:textId="77777777" w:rsidR="0069615E" w:rsidRDefault="0069615E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35ABE98" w14:textId="77777777" w:rsidR="0069615E" w:rsidRDefault="0069615E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84C169" w14:textId="77777777" w:rsidR="0069615E" w:rsidRPr="00D44C9B" w:rsidRDefault="0069615E" w:rsidP="009A457E">
    <w:pPr>
      <w:tabs>
        <w:tab w:val="center" w:pos="4280"/>
        <w:tab w:val="right" w:pos="8561"/>
      </w:tabs>
      <w:rPr>
        <w:rFonts w:ascii="Arial" w:hAnsi="Arial"/>
        <w:sz w:val="24"/>
      </w:rPr>
    </w:pPr>
    <w:r>
      <w:rPr>
        <w:rFonts w:ascii="Arial" w:hAnsi="Arial"/>
        <w:sz w:val="26"/>
      </w:rPr>
      <w:tab/>
    </w:r>
    <w:r>
      <w:rPr>
        <w:rFonts w:ascii="Arial" w:hAnsi="Arial"/>
        <w:noProof/>
        <w:sz w:val="26"/>
      </w:rPr>
      <w:drawing>
        <wp:anchor distT="0" distB="0" distL="114300" distR="114300" simplePos="0" relativeHeight="251660288" behindDoc="1" locked="0" layoutInCell="1" allowOverlap="1" wp14:anchorId="414C1E46" wp14:editId="20322E36">
          <wp:simplePos x="0" y="0"/>
          <wp:positionH relativeFrom="column">
            <wp:posOffset>-1270635</wp:posOffset>
          </wp:positionH>
          <wp:positionV relativeFrom="paragraph">
            <wp:posOffset>-766445</wp:posOffset>
          </wp:positionV>
          <wp:extent cx="2048510" cy="1136650"/>
          <wp:effectExtent l="0" t="0" r="8890" b="6350"/>
          <wp:wrapNone/>
          <wp:docPr id="26" name="Imagem 26" descr="affonso_cabecalh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6" descr="affonso_cabecalh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48510" cy="1136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" w:hAnsi="Arial"/>
        <w:sz w:val="26"/>
      </w:rPr>
      <w:t xml:space="preserve">                                                  </w:t>
    </w:r>
    <w:r>
      <w:rPr>
        <w:rFonts w:ascii="Arial" w:hAnsi="Arial"/>
        <w:sz w:val="26"/>
      </w:rPr>
      <w:tab/>
      <w:t xml:space="preserve"> </w:t>
    </w:r>
    <w:r w:rsidRPr="00D44C9B">
      <w:rPr>
        <w:rFonts w:ascii="Arial" w:hAnsi="Arial"/>
        <w:sz w:val="26"/>
      </w:rPr>
      <w:t xml:space="preserve"> </w:t>
    </w:r>
    <w:r w:rsidRPr="00D44C9B">
      <w:rPr>
        <w:rStyle w:val="PageNumber"/>
        <w:rFonts w:ascii="Arial" w:hAnsi="Arial"/>
        <w:sz w:val="24"/>
      </w:rPr>
      <w:fldChar w:fldCharType="begin"/>
    </w:r>
    <w:r w:rsidRPr="00D44C9B">
      <w:rPr>
        <w:rStyle w:val="PageNumber"/>
        <w:rFonts w:ascii="Arial" w:hAnsi="Arial"/>
        <w:sz w:val="24"/>
      </w:rPr>
      <w:instrText xml:space="preserve"> PAGE </w:instrText>
    </w:r>
    <w:r w:rsidRPr="00D44C9B">
      <w:rPr>
        <w:rStyle w:val="PageNumber"/>
        <w:rFonts w:ascii="Arial" w:hAnsi="Arial"/>
        <w:sz w:val="24"/>
      </w:rPr>
      <w:fldChar w:fldCharType="separate"/>
    </w:r>
    <w:r w:rsidR="00AD7EB4">
      <w:rPr>
        <w:rStyle w:val="PageNumber"/>
        <w:rFonts w:ascii="Arial" w:hAnsi="Arial"/>
        <w:noProof/>
        <w:sz w:val="24"/>
      </w:rPr>
      <w:t>3</w:t>
    </w:r>
    <w:r w:rsidRPr="00D44C9B">
      <w:rPr>
        <w:rStyle w:val="PageNumber"/>
        <w:rFonts w:ascii="Arial" w:hAnsi="Arial"/>
        <w:sz w:val="24"/>
      </w:rPr>
      <w:fldChar w:fldCharType="end"/>
    </w:r>
  </w:p>
  <w:p w14:paraId="67FC9503" w14:textId="77777777" w:rsidR="0069615E" w:rsidRDefault="0069615E">
    <w:pPr>
      <w:jc w:val="center"/>
      <w:rPr>
        <w:rFonts w:ascii="Arial" w:hAnsi="Arial"/>
        <w:sz w:val="26"/>
      </w:rPr>
    </w:pPr>
  </w:p>
  <w:p w14:paraId="5FED72F3" w14:textId="77777777" w:rsidR="0069615E" w:rsidRPr="009C33F8" w:rsidRDefault="0069615E">
    <w:pPr>
      <w:jc w:val="center"/>
      <w:rPr>
        <w:rFonts w:ascii="Arial" w:hAnsi="Arial"/>
        <w:b/>
        <w:outline/>
        <w:color w:val="FFFFFF" w:themeColor="background1"/>
        <w:spacing w:val="20"/>
        <w:sz w:val="16"/>
        <w14:shadow w14:blurRad="0" w14:dist="25400" w14:dir="2700000" w14:sx="0" w14:sy="0" w14:kx="0" w14:ky="0" w14:algn="none">
          <w14:srgbClr w14:val="000000">
            <w14:alpha w14:val="50000"/>
          </w14:srgbClr>
        </w14:shadow>
        <w14:textOutline w14:w="9525" w14:cap="flat" w14:cmpd="sng" w14:algn="ctr">
          <w14:solidFill>
            <w14:schemeClr w14:val="bg1">
              <w14:alpha w14:val="50000"/>
              <w14:lumMod w14:val="75000"/>
            </w14:schemeClr>
          </w14:solidFill>
          <w14:prstDash w14:val="solid"/>
          <w14:round/>
        </w14:textOutline>
        <w14:textFill>
          <w14:solidFill>
            <w14:srgbClr w14:val="FFFFFF"/>
          </w14:solidFill>
        </w14:textFill>
      </w:rPr>
    </w:pPr>
  </w:p>
  <w:p w14:paraId="335FAC78" w14:textId="77777777" w:rsidR="0069615E" w:rsidRPr="009C33F8" w:rsidRDefault="0069615E">
    <w:pPr>
      <w:jc w:val="center"/>
      <w:rPr>
        <w:b/>
        <w:color w:val="808080"/>
        <w:spacing w:val="20"/>
        <w:sz w:val="16"/>
        <w14:shadow w14:blurRad="0" w14:dist="25400" w14:dir="13500000" w14:sx="0" w14:sy="0" w14:kx="0" w14:ky="0" w14:algn="none">
          <w14:srgbClr w14:val="000000">
            <w14:alpha w14:val="50000"/>
          </w14:srgbClr>
        </w14:shadow>
        <w14:textOutline w14:w="9525" w14:cap="flat" w14:cmpd="sng" w14:algn="ctr">
          <w14:solidFill>
            <w14:schemeClr w14:val="bg1">
              <w14:alpha w14:val="50000"/>
              <w14:lumMod w14:val="75000"/>
            </w14:schemeClr>
          </w14:solidFill>
          <w14:prstDash w14:val="solid"/>
          <w14:round/>
        </w14:textOutline>
      </w:rPr>
    </w:pPr>
  </w:p>
  <w:p w14:paraId="7868496A" w14:textId="77777777" w:rsidR="0069615E" w:rsidRPr="009C33F8" w:rsidRDefault="0069615E">
    <w:pPr>
      <w:jc w:val="center"/>
      <w:rPr>
        <w:b/>
        <w:color w:val="808080"/>
        <w:spacing w:val="20"/>
        <w:sz w:val="16"/>
        <w14:shadow w14:blurRad="0" w14:dist="25400" w14:dir="13500000" w14:sx="0" w14:sy="0" w14:kx="0" w14:ky="0" w14:algn="none">
          <w14:srgbClr w14:val="000000">
            <w14:alpha w14:val="50000"/>
          </w14:srgbClr>
        </w14:shadow>
        <w14:textOutline w14:w="9525" w14:cap="flat" w14:cmpd="sng" w14:algn="ctr">
          <w14:solidFill>
            <w14:schemeClr w14:val="bg1">
              <w14:alpha w14:val="50000"/>
              <w14:lumMod w14:val="75000"/>
            </w14:schemeClr>
          </w14:solidFill>
          <w14:prstDash w14:val="solid"/>
          <w14:round/>
        </w14:textOutline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AED8BA" w14:textId="77777777" w:rsidR="0069615E" w:rsidRDefault="0069615E">
    <w:pPr>
      <w:jc w:val="center"/>
      <w:rPr>
        <w:rFonts w:ascii="Arial" w:hAnsi="Arial"/>
        <w:sz w:val="2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5BFA5D31" wp14:editId="2ED5FDDD">
              <wp:simplePos x="0" y="0"/>
              <wp:positionH relativeFrom="column">
                <wp:posOffset>3199765</wp:posOffset>
              </wp:positionH>
              <wp:positionV relativeFrom="paragraph">
                <wp:posOffset>-295275</wp:posOffset>
              </wp:positionV>
              <wp:extent cx="2773680" cy="1629410"/>
              <wp:effectExtent l="0" t="0" r="7620" b="8890"/>
              <wp:wrapThrough wrapText="bothSides">
                <wp:wrapPolygon edited="0">
                  <wp:start x="0" y="0"/>
                  <wp:lineTo x="0" y="21465"/>
                  <wp:lineTo x="21511" y="21465"/>
                  <wp:lineTo x="21511" y="0"/>
                  <wp:lineTo x="0" y="0"/>
                </wp:wrapPolygon>
              </wp:wrapThrough>
              <wp:docPr id="2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680" cy="16294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3626F58" w14:textId="77777777" w:rsidR="0069615E" w:rsidRPr="00AC3942" w:rsidRDefault="0069615E" w:rsidP="001A6AAA">
                          <w:pPr>
                            <w:pStyle w:val="Header"/>
                            <w:tabs>
                              <w:tab w:val="clear" w:pos="4419"/>
                              <w:tab w:val="clear" w:pos="8838"/>
                            </w:tabs>
                            <w:jc w:val="both"/>
                            <w:rPr>
                              <w:rFonts w:ascii="Arial" w:hAnsi="Arial"/>
                              <w:sz w:val="14"/>
                              <w:szCs w:val="14"/>
                            </w:rPr>
                          </w:pPr>
                          <w:r w:rsidRPr="00AC3942">
                            <w:rPr>
                              <w:rFonts w:ascii="Arial" w:hAnsi="Arial"/>
                              <w:sz w:val="14"/>
                              <w:szCs w:val="14"/>
                            </w:rPr>
                            <w:t>MANUEL ALCEU AFFONSO FERREIRA</w:t>
                          </w:r>
                        </w:p>
                        <w:p w14:paraId="5256771B" w14:textId="77777777" w:rsidR="0069615E" w:rsidRPr="00AC3942" w:rsidRDefault="0069615E" w:rsidP="001A6AAA">
                          <w:pPr>
                            <w:pStyle w:val="Header"/>
                            <w:tabs>
                              <w:tab w:val="clear" w:pos="4419"/>
                              <w:tab w:val="clear" w:pos="8838"/>
                            </w:tabs>
                            <w:jc w:val="both"/>
                            <w:rPr>
                              <w:rFonts w:ascii="Arial" w:hAnsi="Arial"/>
                              <w:sz w:val="14"/>
                              <w:szCs w:val="14"/>
                            </w:rPr>
                          </w:pPr>
                          <w:r w:rsidRPr="00AC3942">
                            <w:rPr>
                              <w:rFonts w:ascii="Arial" w:hAnsi="Arial"/>
                              <w:sz w:val="14"/>
                              <w:szCs w:val="14"/>
                            </w:rPr>
                            <w:t>AFRANIO AFFONSO FERREIRA NETO</w:t>
                          </w:r>
                        </w:p>
                        <w:p w14:paraId="5A24357A" w14:textId="77777777" w:rsidR="0069615E" w:rsidRPr="00AC3942" w:rsidRDefault="0069615E" w:rsidP="001A6AAA">
                          <w:pPr>
                            <w:pStyle w:val="Header"/>
                            <w:tabs>
                              <w:tab w:val="clear" w:pos="4419"/>
                              <w:tab w:val="clear" w:pos="8838"/>
                            </w:tabs>
                            <w:jc w:val="both"/>
                            <w:rPr>
                              <w:rFonts w:ascii="Arial" w:hAnsi="Arial"/>
                              <w:sz w:val="14"/>
                              <w:szCs w:val="14"/>
                            </w:rPr>
                          </w:pPr>
                          <w:r w:rsidRPr="00AC3942">
                            <w:rPr>
                              <w:rFonts w:ascii="Arial" w:hAnsi="Arial"/>
                              <w:sz w:val="14"/>
                              <w:szCs w:val="14"/>
                            </w:rPr>
                            <w:t>MAURICIO JOSEPH ABADI</w:t>
                          </w:r>
                        </w:p>
                        <w:p w14:paraId="3A246E06" w14:textId="77777777" w:rsidR="0069615E" w:rsidRPr="00AC3942" w:rsidRDefault="0069615E" w:rsidP="001A6AAA">
                          <w:pPr>
                            <w:pStyle w:val="Header"/>
                            <w:tabs>
                              <w:tab w:val="clear" w:pos="4419"/>
                              <w:tab w:val="clear" w:pos="8838"/>
                            </w:tabs>
                            <w:jc w:val="both"/>
                            <w:rPr>
                              <w:rFonts w:ascii="Arial" w:hAnsi="Arial"/>
                              <w:sz w:val="14"/>
                              <w:szCs w:val="14"/>
                            </w:rPr>
                          </w:pPr>
                          <w:r w:rsidRPr="00AC3942">
                            <w:rPr>
                              <w:rFonts w:ascii="Arial" w:hAnsi="Arial"/>
                              <w:sz w:val="14"/>
                              <w:szCs w:val="14"/>
                            </w:rPr>
                            <w:t>GUSTAVO SURIAN BALESTRERO</w:t>
                          </w:r>
                        </w:p>
                        <w:p w14:paraId="229DBAD1" w14:textId="77777777" w:rsidR="0069615E" w:rsidRPr="00AC3942" w:rsidRDefault="0069615E" w:rsidP="001A6AAA">
                          <w:pPr>
                            <w:pStyle w:val="Header"/>
                            <w:tabs>
                              <w:tab w:val="clear" w:pos="4419"/>
                              <w:tab w:val="clear" w:pos="8838"/>
                            </w:tabs>
                            <w:jc w:val="both"/>
                            <w:rPr>
                              <w:rFonts w:ascii="Arial" w:hAnsi="Arial"/>
                              <w:sz w:val="14"/>
                              <w:szCs w:val="14"/>
                            </w:rPr>
                          </w:pPr>
                          <w:r w:rsidRPr="00AC3942">
                            <w:rPr>
                              <w:rFonts w:ascii="Arial" w:hAnsi="Arial"/>
                              <w:sz w:val="14"/>
                              <w:szCs w:val="14"/>
                            </w:rPr>
                            <w:t>ANA CAROLINA DE MORAIS GUERRA</w:t>
                          </w:r>
                        </w:p>
                        <w:p w14:paraId="1814A737" w14:textId="77777777" w:rsidR="0069615E" w:rsidRPr="00AC3942" w:rsidRDefault="0069615E" w:rsidP="00430239">
                          <w:pPr>
                            <w:pStyle w:val="Header"/>
                            <w:tabs>
                              <w:tab w:val="clear" w:pos="4419"/>
                              <w:tab w:val="clear" w:pos="8838"/>
                            </w:tabs>
                            <w:jc w:val="both"/>
                            <w:rPr>
                              <w:rFonts w:ascii="Arial" w:hAnsi="Arial"/>
                              <w:sz w:val="14"/>
                              <w:szCs w:val="14"/>
                            </w:rPr>
                          </w:pPr>
                          <w:r w:rsidRPr="00AC3942">
                            <w:rPr>
                              <w:rFonts w:ascii="Arial" w:hAnsi="Arial"/>
                              <w:sz w:val="14"/>
                              <w:szCs w:val="14"/>
                            </w:rPr>
                            <w:t>DAVID CURY NETO</w:t>
                          </w:r>
                        </w:p>
                        <w:p w14:paraId="6B5FA0CD" w14:textId="77777777" w:rsidR="0069615E" w:rsidRPr="00AC3942" w:rsidRDefault="0069615E" w:rsidP="001A6AAA">
                          <w:pPr>
                            <w:pStyle w:val="Header"/>
                            <w:tabs>
                              <w:tab w:val="clear" w:pos="4419"/>
                              <w:tab w:val="clear" w:pos="8838"/>
                            </w:tabs>
                            <w:jc w:val="both"/>
                            <w:rPr>
                              <w:rFonts w:ascii="Arial" w:hAnsi="Arial"/>
                              <w:sz w:val="14"/>
                              <w:szCs w:val="14"/>
                            </w:rPr>
                          </w:pPr>
                          <w:r w:rsidRPr="00AC3942">
                            <w:rPr>
                              <w:rFonts w:ascii="Arial" w:hAnsi="Arial"/>
                              <w:sz w:val="14"/>
                              <w:szCs w:val="14"/>
                            </w:rPr>
                            <w:t>ANDRÉ CID DE OLIVEIRA</w:t>
                          </w:r>
                        </w:p>
                        <w:p w14:paraId="4EA8BEAD" w14:textId="77777777" w:rsidR="0069615E" w:rsidRPr="00AC3942" w:rsidRDefault="0069615E" w:rsidP="001A6AAA">
                          <w:pPr>
                            <w:pStyle w:val="Header"/>
                            <w:tabs>
                              <w:tab w:val="clear" w:pos="4419"/>
                              <w:tab w:val="clear" w:pos="8838"/>
                            </w:tabs>
                            <w:jc w:val="both"/>
                            <w:rPr>
                              <w:rFonts w:ascii="Arial" w:hAnsi="Arial"/>
                              <w:sz w:val="14"/>
                              <w:szCs w:val="14"/>
                            </w:rPr>
                          </w:pPr>
                          <w:r w:rsidRPr="00AC3942">
                            <w:rPr>
                              <w:rFonts w:ascii="Arial" w:hAnsi="Arial"/>
                              <w:sz w:val="14"/>
                              <w:szCs w:val="14"/>
                            </w:rPr>
                            <w:t>RAUL LEITE CARDOSO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BFA5D31"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26" type="#_x0000_t202" style="position:absolute;left:0;text-align:left;margin-left:251.95pt;margin-top:-23.25pt;width:218.4pt;height:128.3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" stroked="f">
              <v:textbox>
                <w:txbxContent>
                  <w:p w14:paraId="63626F58" w14:textId="77777777" w:rsidR="0069615E" w:rsidRPr="00AC3942" w:rsidRDefault="0069615E" w:rsidP="001A6AAA">
                    <w:pPr>
                      <w:pStyle w:val="Cabealho"/>
                      <w:tabs>
                        <w:tab w:val="clear" w:pos="4419"/>
                        <w:tab w:val="clear" w:pos="8838"/>
                      </w:tabs>
                      <w:jc w:val="both"/>
                      <w:rPr>
                        <w:rFonts w:ascii="Arial" w:hAnsi="Arial"/>
                        <w:sz w:val="14"/>
                        <w:szCs w:val="14"/>
                      </w:rPr>
                    </w:pPr>
                    <w:r w:rsidRPr="00AC3942">
                      <w:rPr>
                        <w:rFonts w:ascii="Arial" w:hAnsi="Arial"/>
                        <w:sz w:val="14"/>
                        <w:szCs w:val="14"/>
                      </w:rPr>
                      <w:t>MANUEL ALCEU AFFONSO FERREIRA</w:t>
                    </w:r>
                  </w:p>
                  <w:p w14:paraId="5256771B" w14:textId="77777777" w:rsidR="0069615E" w:rsidRPr="00AC3942" w:rsidRDefault="0069615E" w:rsidP="001A6AAA">
                    <w:pPr>
                      <w:pStyle w:val="Cabealho"/>
                      <w:tabs>
                        <w:tab w:val="clear" w:pos="4419"/>
                        <w:tab w:val="clear" w:pos="8838"/>
                      </w:tabs>
                      <w:jc w:val="both"/>
                      <w:rPr>
                        <w:rFonts w:ascii="Arial" w:hAnsi="Arial"/>
                        <w:sz w:val="14"/>
                        <w:szCs w:val="14"/>
                      </w:rPr>
                    </w:pPr>
                    <w:r w:rsidRPr="00AC3942">
                      <w:rPr>
                        <w:rFonts w:ascii="Arial" w:hAnsi="Arial"/>
                        <w:sz w:val="14"/>
                        <w:szCs w:val="14"/>
                      </w:rPr>
                      <w:t>AFRANIO AFFONSO FERREIRA NETO</w:t>
                    </w:r>
                  </w:p>
                  <w:p w14:paraId="5A24357A" w14:textId="77777777" w:rsidR="0069615E" w:rsidRPr="00AC3942" w:rsidRDefault="0069615E" w:rsidP="001A6AAA">
                    <w:pPr>
                      <w:pStyle w:val="Cabealho"/>
                      <w:tabs>
                        <w:tab w:val="clear" w:pos="4419"/>
                        <w:tab w:val="clear" w:pos="8838"/>
                      </w:tabs>
                      <w:jc w:val="both"/>
                      <w:rPr>
                        <w:rFonts w:ascii="Arial" w:hAnsi="Arial"/>
                        <w:sz w:val="14"/>
                        <w:szCs w:val="14"/>
                      </w:rPr>
                    </w:pPr>
                    <w:r w:rsidRPr="00AC3942">
                      <w:rPr>
                        <w:rFonts w:ascii="Arial" w:hAnsi="Arial"/>
                        <w:sz w:val="14"/>
                        <w:szCs w:val="14"/>
                      </w:rPr>
                      <w:t>MAURICIO JOSEPH ABADI</w:t>
                    </w:r>
                  </w:p>
                  <w:p w14:paraId="3A246E06" w14:textId="77777777" w:rsidR="0069615E" w:rsidRPr="00AC3942" w:rsidRDefault="0069615E" w:rsidP="001A6AAA">
                    <w:pPr>
                      <w:pStyle w:val="Cabealho"/>
                      <w:tabs>
                        <w:tab w:val="clear" w:pos="4419"/>
                        <w:tab w:val="clear" w:pos="8838"/>
                      </w:tabs>
                      <w:jc w:val="both"/>
                      <w:rPr>
                        <w:rFonts w:ascii="Arial" w:hAnsi="Arial"/>
                        <w:sz w:val="14"/>
                        <w:szCs w:val="14"/>
                      </w:rPr>
                    </w:pPr>
                    <w:r w:rsidRPr="00AC3942">
                      <w:rPr>
                        <w:rFonts w:ascii="Arial" w:hAnsi="Arial"/>
                        <w:sz w:val="14"/>
                        <w:szCs w:val="14"/>
                      </w:rPr>
                      <w:t>GUSTAVO SURIAN BALESTRERO</w:t>
                    </w:r>
                  </w:p>
                  <w:p w14:paraId="229DBAD1" w14:textId="77777777" w:rsidR="0069615E" w:rsidRPr="00AC3942" w:rsidRDefault="0069615E" w:rsidP="001A6AAA">
                    <w:pPr>
                      <w:pStyle w:val="Cabealho"/>
                      <w:tabs>
                        <w:tab w:val="clear" w:pos="4419"/>
                        <w:tab w:val="clear" w:pos="8838"/>
                      </w:tabs>
                      <w:jc w:val="both"/>
                      <w:rPr>
                        <w:rFonts w:ascii="Arial" w:hAnsi="Arial"/>
                        <w:sz w:val="14"/>
                        <w:szCs w:val="14"/>
                      </w:rPr>
                    </w:pPr>
                    <w:r w:rsidRPr="00AC3942">
                      <w:rPr>
                        <w:rFonts w:ascii="Arial" w:hAnsi="Arial"/>
                        <w:sz w:val="14"/>
                        <w:szCs w:val="14"/>
                      </w:rPr>
                      <w:t>ANA CAROLINA DE MORAIS GUERRA</w:t>
                    </w:r>
                  </w:p>
                  <w:p w14:paraId="1814A737" w14:textId="77777777" w:rsidR="0069615E" w:rsidRPr="00AC3942" w:rsidRDefault="0069615E" w:rsidP="00430239">
                    <w:pPr>
                      <w:pStyle w:val="Cabealho"/>
                      <w:tabs>
                        <w:tab w:val="clear" w:pos="4419"/>
                        <w:tab w:val="clear" w:pos="8838"/>
                      </w:tabs>
                      <w:jc w:val="both"/>
                      <w:rPr>
                        <w:rFonts w:ascii="Arial" w:hAnsi="Arial"/>
                        <w:sz w:val="14"/>
                        <w:szCs w:val="14"/>
                      </w:rPr>
                    </w:pPr>
                    <w:r w:rsidRPr="00AC3942">
                      <w:rPr>
                        <w:rFonts w:ascii="Arial" w:hAnsi="Arial"/>
                        <w:sz w:val="14"/>
                        <w:szCs w:val="14"/>
                      </w:rPr>
                      <w:t>DAVID CURY NETO</w:t>
                    </w:r>
                  </w:p>
                  <w:p w14:paraId="6B5FA0CD" w14:textId="77777777" w:rsidR="0069615E" w:rsidRPr="00AC3942" w:rsidRDefault="0069615E" w:rsidP="001A6AAA">
                    <w:pPr>
                      <w:pStyle w:val="Cabealho"/>
                      <w:tabs>
                        <w:tab w:val="clear" w:pos="4419"/>
                        <w:tab w:val="clear" w:pos="8838"/>
                      </w:tabs>
                      <w:jc w:val="both"/>
                      <w:rPr>
                        <w:rFonts w:ascii="Arial" w:hAnsi="Arial"/>
                        <w:sz w:val="14"/>
                        <w:szCs w:val="14"/>
                      </w:rPr>
                    </w:pPr>
                    <w:r w:rsidRPr="00AC3942">
                      <w:rPr>
                        <w:rFonts w:ascii="Arial" w:hAnsi="Arial"/>
                        <w:sz w:val="14"/>
                        <w:szCs w:val="14"/>
                      </w:rPr>
                      <w:t>ANDRÉ CID DE OLIVEIRA</w:t>
                    </w:r>
                  </w:p>
                  <w:p w14:paraId="4EA8BEAD" w14:textId="77777777" w:rsidR="0069615E" w:rsidRPr="00AC3942" w:rsidRDefault="0069615E" w:rsidP="001A6AAA">
                    <w:pPr>
                      <w:pStyle w:val="Cabealho"/>
                      <w:tabs>
                        <w:tab w:val="clear" w:pos="4419"/>
                        <w:tab w:val="clear" w:pos="8838"/>
                      </w:tabs>
                      <w:jc w:val="both"/>
                      <w:rPr>
                        <w:rFonts w:ascii="Arial" w:hAnsi="Arial"/>
                        <w:sz w:val="14"/>
                        <w:szCs w:val="14"/>
                      </w:rPr>
                    </w:pPr>
                    <w:r w:rsidRPr="00AC3942">
                      <w:rPr>
                        <w:rFonts w:ascii="Arial" w:hAnsi="Arial"/>
                        <w:sz w:val="14"/>
                        <w:szCs w:val="14"/>
                      </w:rPr>
                      <w:t>RAUL LEITE CARDOSO</w:t>
                    </w:r>
                  </w:p>
                </w:txbxContent>
              </v:textbox>
              <w10:wrap type="through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5168" behindDoc="1" locked="0" layoutInCell="1" allowOverlap="1" wp14:anchorId="6278D1B0" wp14:editId="501134F0">
          <wp:simplePos x="0" y="0"/>
          <wp:positionH relativeFrom="column">
            <wp:posOffset>-1260475</wp:posOffset>
          </wp:positionH>
          <wp:positionV relativeFrom="paragraph">
            <wp:posOffset>-756285</wp:posOffset>
          </wp:positionV>
          <wp:extent cx="2048510" cy="1136650"/>
          <wp:effectExtent l="0" t="0" r="8890" b="6350"/>
          <wp:wrapNone/>
          <wp:docPr id="12" name="Imagem 12" descr="affonso_cabecalh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affonso_cabecalh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48510" cy="1136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ABD35FB" w14:textId="77777777" w:rsidR="0069615E" w:rsidRDefault="0069615E">
    <w:pPr>
      <w:pStyle w:val="Header"/>
      <w:jc w:val="center"/>
      <w:rPr>
        <w:rFonts w:ascii="Arial" w:hAnsi="Arial"/>
      </w:rPr>
    </w:pPr>
  </w:p>
  <w:p w14:paraId="07CCB2EE" w14:textId="77777777" w:rsidR="0069615E" w:rsidRDefault="0069615E">
    <w:pPr>
      <w:pStyle w:val="Header"/>
      <w:jc w:val="center"/>
      <w:rPr>
        <w:rFonts w:ascii="Arial" w:hAnsi="Arial"/>
      </w:rPr>
    </w:pPr>
  </w:p>
  <w:p w14:paraId="52F918A5" w14:textId="77777777" w:rsidR="0069615E" w:rsidRDefault="0069615E">
    <w:pPr>
      <w:pStyle w:val="Header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3F28B986" wp14:editId="18621775">
              <wp:simplePos x="0" y="0"/>
              <wp:positionH relativeFrom="column">
                <wp:posOffset>-518160</wp:posOffset>
              </wp:positionH>
              <wp:positionV relativeFrom="paragraph">
                <wp:posOffset>147320</wp:posOffset>
              </wp:positionV>
              <wp:extent cx="2004060" cy="627380"/>
              <wp:effectExtent l="0" t="4445" r="0" b="0"/>
              <wp:wrapThrough wrapText="bothSides">
                <wp:wrapPolygon edited="0">
                  <wp:start x="0" y="0"/>
                  <wp:lineTo x="21600" y="0"/>
                  <wp:lineTo x="21600" y="21600"/>
                  <wp:lineTo x="0" y="21600"/>
                  <wp:lineTo x="0" y="0"/>
                </wp:wrapPolygon>
              </wp:wrapThrough>
              <wp:docPr id="1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04060" cy="6273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FFDDA5" w14:textId="77777777" w:rsidR="0069615E" w:rsidRPr="00567DDF" w:rsidRDefault="0069615E" w:rsidP="001A6AAA">
                          <w:pPr>
                            <w:rPr>
                              <w:rFonts w:ascii="Arial" w:hAnsi="Arial"/>
                              <w:sz w:val="14"/>
                            </w:rPr>
                          </w:pPr>
                          <w:r>
                            <w:rPr>
                              <w:rFonts w:ascii="Arial" w:hAnsi="Arial"/>
                              <w:sz w:val="14"/>
                            </w:rPr>
                            <w:t>Rua H</w:t>
                          </w:r>
                          <w:r w:rsidRPr="00567DDF">
                            <w:rPr>
                              <w:rFonts w:ascii="Arial" w:hAnsi="Arial"/>
                              <w:sz w:val="14"/>
                            </w:rPr>
                            <w:t>ungria</w:t>
                          </w:r>
                          <w:r>
                            <w:rPr>
                              <w:rFonts w:ascii="Arial" w:hAnsi="Arial"/>
                              <w:sz w:val="14"/>
                            </w:rPr>
                            <w:t xml:space="preserve"> nº 888</w:t>
                          </w:r>
                          <w:r w:rsidRPr="00567DDF">
                            <w:rPr>
                              <w:rFonts w:ascii="Arial" w:hAnsi="Arial"/>
                              <w:sz w:val="14"/>
                            </w:rPr>
                            <w:t xml:space="preserve"> - 5º andar</w:t>
                          </w:r>
                        </w:p>
                        <w:p w14:paraId="02E6E8A0" w14:textId="77777777" w:rsidR="0069615E" w:rsidRPr="005A04F5" w:rsidRDefault="0069615E" w:rsidP="001A6AAA">
                          <w:pPr>
                            <w:rPr>
                              <w:rFonts w:ascii="Arial" w:hAnsi="Arial"/>
                              <w:sz w:val="14"/>
                            </w:rPr>
                          </w:pPr>
                          <w:r>
                            <w:rPr>
                              <w:rFonts w:ascii="Arial" w:hAnsi="Arial"/>
                              <w:sz w:val="14"/>
                            </w:rPr>
                            <w:t xml:space="preserve">Jardim Europa - São Paulo - </w:t>
                          </w:r>
                          <w:r w:rsidRPr="005A04F5">
                            <w:rPr>
                              <w:rFonts w:ascii="Arial" w:hAnsi="Arial"/>
                              <w:sz w:val="14"/>
                            </w:rPr>
                            <w:t>01455-000</w:t>
                          </w:r>
                        </w:p>
                        <w:p w14:paraId="6F76E1E4" w14:textId="77777777" w:rsidR="0069615E" w:rsidRPr="00567DDF" w:rsidRDefault="0069615E" w:rsidP="001A6AAA">
                          <w:pPr>
                            <w:rPr>
                              <w:rFonts w:ascii="Arial" w:hAnsi="Arial"/>
                              <w:sz w:val="14"/>
                            </w:rPr>
                          </w:pPr>
                          <w:r>
                            <w:rPr>
                              <w:rFonts w:ascii="Arial" w:hAnsi="Arial"/>
                              <w:sz w:val="14"/>
                            </w:rPr>
                            <w:t xml:space="preserve">Tel.:  55 11 3813-9522 </w:t>
                          </w:r>
                        </w:p>
                        <w:p w14:paraId="3EC4E8A2" w14:textId="77777777" w:rsidR="0069615E" w:rsidRPr="00567DDF" w:rsidRDefault="0069615E" w:rsidP="001A6AAA">
                          <w:pPr>
                            <w:rPr>
                              <w:rFonts w:ascii="Arial" w:hAnsi="Arial"/>
                              <w:sz w:val="14"/>
                            </w:rPr>
                          </w:pPr>
                          <w:r>
                            <w:rPr>
                              <w:rFonts w:ascii="Arial" w:hAnsi="Arial"/>
                              <w:sz w:val="14"/>
                            </w:rPr>
                            <w:t>advocacia@affonsoferreira</w:t>
                          </w:r>
                          <w:r w:rsidRPr="00567DDF">
                            <w:rPr>
                              <w:rFonts w:ascii="Arial" w:hAnsi="Arial"/>
                              <w:sz w:val="14"/>
                            </w:rPr>
                            <w:t>.com.br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F28B986" id="Text Box 19" o:spid="_x0000_s1027" type="#_x0000_t202" style="position:absolute;left:0;text-align:left;margin-left:-40.8pt;margin-top:11.6pt;width:157.8pt;height:49.4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" filled="f" stroked="f">
              <v:textbox>
                <w:txbxContent>
                  <w:p w14:paraId="50FFDDA5" w14:textId="77777777" w:rsidR="0069615E" w:rsidRPr="00567DDF" w:rsidRDefault="0069615E" w:rsidP="001A6AAA">
                    <w:pPr>
                      <w:rPr>
                        <w:rFonts w:ascii="Arial" w:hAnsi="Arial"/>
                        <w:sz w:val="14"/>
                      </w:rPr>
                    </w:pPr>
                    <w:r>
                      <w:rPr>
                        <w:rFonts w:ascii="Arial" w:hAnsi="Arial"/>
                        <w:sz w:val="14"/>
                      </w:rPr>
                      <w:t>Rua H</w:t>
                    </w:r>
                    <w:r w:rsidRPr="00567DDF">
                      <w:rPr>
                        <w:rFonts w:ascii="Arial" w:hAnsi="Arial"/>
                        <w:sz w:val="14"/>
                      </w:rPr>
                      <w:t>ungria</w:t>
                    </w:r>
                    <w:r>
                      <w:rPr>
                        <w:rFonts w:ascii="Arial" w:hAnsi="Arial"/>
                        <w:sz w:val="14"/>
                      </w:rPr>
                      <w:t xml:space="preserve"> nº 888</w:t>
                    </w:r>
                    <w:r w:rsidRPr="00567DDF">
                      <w:rPr>
                        <w:rFonts w:ascii="Arial" w:hAnsi="Arial"/>
                        <w:sz w:val="14"/>
                      </w:rPr>
                      <w:t xml:space="preserve"> - 5º andar</w:t>
                    </w:r>
                  </w:p>
                  <w:p w14:paraId="02E6E8A0" w14:textId="77777777" w:rsidR="0069615E" w:rsidRPr="005A04F5" w:rsidRDefault="0069615E" w:rsidP="001A6AAA">
                    <w:pPr>
                      <w:rPr>
                        <w:rFonts w:ascii="Arial" w:hAnsi="Arial"/>
                        <w:sz w:val="14"/>
                      </w:rPr>
                    </w:pPr>
                    <w:r>
                      <w:rPr>
                        <w:rFonts w:ascii="Arial" w:hAnsi="Arial"/>
                        <w:sz w:val="14"/>
                      </w:rPr>
                      <w:t xml:space="preserve">Jardim Europa - São Paulo - </w:t>
                    </w:r>
                    <w:r w:rsidRPr="005A04F5">
                      <w:rPr>
                        <w:rFonts w:ascii="Arial" w:hAnsi="Arial"/>
                        <w:sz w:val="14"/>
                      </w:rPr>
                      <w:t>01455-000</w:t>
                    </w:r>
                  </w:p>
                  <w:p w14:paraId="6F76E1E4" w14:textId="77777777" w:rsidR="0069615E" w:rsidRPr="00567DDF" w:rsidRDefault="0069615E" w:rsidP="001A6AAA">
                    <w:pPr>
                      <w:rPr>
                        <w:rFonts w:ascii="Arial" w:hAnsi="Arial"/>
                        <w:sz w:val="14"/>
                      </w:rPr>
                    </w:pPr>
                    <w:r>
                      <w:rPr>
                        <w:rFonts w:ascii="Arial" w:hAnsi="Arial"/>
                        <w:sz w:val="14"/>
                      </w:rPr>
                      <w:t xml:space="preserve">Tel.:  55 11 3813-9522 </w:t>
                    </w:r>
                  </w:p>
                  <w:p w14:paraId="3EC4E8A2" w14:textId="77777777" w:rsidR="0069615E" w:rsidRPr="00567DDF" w:rsidRDefault="0069615E" w:rsidP="001A6AAA">
                    <w:pPr>
                      <w:rPr>
                        <w:rFonts w:ascii="Arial" w:hAnsi="Arial"/>
                        <w:sz w:val="14"/>
                      </w:rPr>
                    </w:pPr>
                    <w:r>
                      <w:rPr>
                        <w:rFonts w:ascii="Arial" w:hAnsi="Arial"/>
                        <w:sz w:val="14"/>
                      </w:rPr>
                      <w:t>advocacia@affonsoferreira</w:t>
                    </w:r>
                    <w:r w:rsidRPr="00567DDF">
                      <w:rPr>
                        <w:rFonts w:ascii="Arial" w:hAnsi="Arial"/>
                        <w:sz w:val="14"/>
                      </w:rPr>
                      <w:t>.com.br</w:t>
                    </w:r>
                  </w:p>
                </w:txbxContent>
              </v:textbox>
              <w10:wrap type="through"/>
            </v:shape>
          </w:pict>
        </mc:Fallback>
      </mc:AlternateContent>
    </w:r>
  </w:p>
  <w:p w14:paraId="39335705" w14:textId="77777777" w:rsidR="0069615E" w:rsidRDefault="0069615E">
    <w:pPr>
      <w:pStyle w:val="Header"/>
      <w:jc w:val="center"/>
    </w:pPr>
  </w:p>
  <w:p w14:paraId="019E35EF" w14:textId="77777777" w:rsidR="0069615E" w:rsidRDefault="0069615E">
    <w:pPr>
      <w:pStyle w:val="Header"/>
      <w:jc w:val="center"/>
    </w:pPr>
  </w:p>
  <w:p w14:paraId="2D87C082" w14:textId="77777777" w:rsidR="0069615E" w:rsidRDefault="0069615E">
    <w:pPr>
      <w:pStyle w:val="Header"/>
    </w:pPr>
  </w:p>
  <w:p w14:paraId="4BF0F4EC" w14:textId="77777777" w:rsidR="0069615E" w:rsidRDefault="0069615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8EF285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F4444A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55E4B7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732970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A4CC90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0E6CAE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92C18A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F383CE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02CE1A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4AC77B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21822050">
    <w:abstractNumId w:val="9"/>
  </w:num>
  <w:num w:numId="2" w16cid:durableId="1088228994">
    <w:abstractNumId w:val="7"/>
  </w:num>
  <w:num w:numId="3" w16cid:durableId="1812794301">
    <w:abstractNumId w:val="6"/>
  </w:num>
  <w:num w:numId="4" w16cid:durableId="1500534602">
    <w:abstractNumId w:val="5"/>
  </w:num>
  <w:num w:numId="5" w16cid:durableId="1041321592">
    <w:abstractNumId w:val="4"/>
  </w:num>
  <w:num w:numId="6" w16cid:durableId="1029069505">
    <w:abstractNumId w:val="8"/>
  </w:num>
  <w:num w:numId="7" w16cid:durableId="1379550717">
    <w:abstractNumId w:val="3"/>
  </w:num>
  <w:num w:numId="8" w16cid:durableId="702049770">
    <w:abstractNumId w:val="2"/>
  </w:num>
  <w:num w:numId="9" w16cid:durableId="1667439901">
    <w:abstractNumId w:val="1"/>
  </w:num>
  <w:num w:numId="10" w16cid:durableId="1018771846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Afranio Affonso Ferreira Neto">
    <w15:presenceInfo w15:providerId="AD" w15:userId="S-1-5-21-1614895754-861567501-839522115-11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activeWritingStyle w:appName="MSWord" w:lang="en-US" w:vendorID="64" w:dllVersion="6" w:nlCheck="1" w:checkStyle="1"/>
  <w:activeWritingStyle w:appName="MSWord" w:lang="pt-BR" w:vendorID="64" w:dllVersion="6" w:nlCheck="1" w:checkStyle="0"/>
  <w:activeWritingStyle w:appName="MSWord" w:lang="pt-BR" w:vendorID="64" w:dllVersion="0" w:nlCheck="1" w:checkStyle="0"/>
  <w:proofState w:spelling="clean" w:grammar="clean"/>
  <w:mailMerge>
    <w:mainDocumentType w:val="mailingLabels"/>
    <w:dataType w:val="textFile"/>
    <w:destination w:val="fax"/>
    <w:activeRecord w:val="-1"/>
    <w:odso/>
  </w:mailMerge>
  <w:trackRevisions/>
  <w:defaultTabStop w:val="709"/>
  <w:hyphenationZone w:val="425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6116"/>
    <w:rsid w:val="000138E8"/>
    <w:rsid w:val="00053AE0"/>
    <w:rsid w:val="00062926"/>
    <w:rsid w:val="000855A2"/>
    <w:rsid w:val="000D5E63"/>
    <w:rsid w:val="001141FC"/>
    <w:rsid w:val="00115DE9"/>
    <w:rsid w:val="00145BDC"/>
    <w:rsid w:val="001729EF"/>
    <w:rsid w:val="001A6AAA"/>
    <w:rsid w:val="002042CD"/>
    <w:rsid w:val="00246214"/>
    <w:rsid w:val="002640FC"/>
    <w:rsid w:val="00292A86"/>
    <w:rsid w:val="00292AE8"/>
    <w:rsid w:val="00295F98"/>
    <w:rsid w:val="00317209"/>
    <w:rsid w:val="00392649"/>
    <w:rsid w:val="003B6DBD"/>
    <w:rsid w:val="003F18BB"/>
    <w:rsid w:val="003F64E2"/>
    <w:rsid w:val="00430239"/>
    <w:rsid w:val="00450B69"/>
    <w:rsid w:val="00451D3B"/>
    <w:rsid w:val="004840E0"/>
    <w:rsid w:val="004B1866"/>
    <w:rsid w:val="00516ABD"/>
    <w:rsid w:val="00540DCF"/>
    <w:rsid w:val="00585F88"/>
    <w:rsid w:val="005A04F5"/>
    <w:rsid w:val="00606209"/>
    <w:rsid w:val="006147EB"/>
    <w:rsid w:val="00672C5B"/>
    <w:rsid w:val="0069615E"/>
    <w:rsid w:val="00706A63"/>
    <w:rsid w:val="0074787D"/>
    <w:rsid w:val="00752E64"/>
    <w:rsid w:val="007B2433"/>
    <w:rsid w:val="007E25F7"/>
    <w:rsid w:val="007F4B40"/>
    <w:rsid w:val="007F68F1"/>
    <w:rsid w:val="008215E5"/>
    <w:rsid w:val="008415C5"/>
    <w:rsid w:val="00843406"/>
    <w:rsid w:val="00894BF0"/>
    <w:rsid w:val="008A6DEB"/>
    <w:rsid w:val="0090028F"/>
    <w:rsid w:val="009105AF"/>
    <w:rsid w:val="009A1EB6"/>
    <w:rsid w:val="009A457E"/>
    <w:rsid w:val="009C33F8"/>
    <w:rsid w:val="009D6116"/>
    <w:rsid w:val="009F30AC"/>
    <w:rsid w:val="00A73255"/>
    <w:rsid w:val="00AC3942"/>
    <w:rsid w:val="00AD7EB4"/>
    <w:rsid w:val="00B95CD3"/>
    <w:rsid w:val="00BE587F"/>
    <w:rsid w:val="00C16C7A"/>
    <w:rsid w:val="00C262E0"/>
    <w:rsid w:val="00C4789F"/>
    <w:rsid w:val="00CC28AA"/>
    <w:rsid w:val="00CE666A"/>
    <w:rsid w:val="00CF0091"/>
    <w:rsid w:val="00CF6DDF"/>
    <w:rsid w:val="00D44C9B"/>
    <w:rsid w:val="00D5049B"/>
    <w:rsid w:val="00DC3C49"/>
    <w:rsid w:val="00E84C59"/>
    <w:rsid w:val="00EC105B"/>
    <w:rsid w:val="00EF0F67"/>
    <w:rsid w:val="00F150EF"/>
    <w:rsid w:val="00F25F7E"/>
    <w:rsid w:val="00F26EDF"/>
    <w:rsid w:val="00F67F7C"/>
    <w:rsid w:val="00F72743"/>
    <w:rsid w:val="00F84488"/>
    <w:rsid w:val="00FD7AC8"/>
    <w:rsid w:val="00FF1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4:docId w14:val="06FBDE6F"/>
  <w15:chartTrackingRefBased/>
  <w15:docId w15:val="{82E629B9-241E-417F-9407-F7CE861CC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529FE"/>
    <w:rPr>
      <w:rFonts w:ascii="Courier New" w:hAnsi="Courier New" w:cs="Arial"/>
      <w:sz w:val="27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Garamond" w:hAnsi="Garamond"/>
      <w:sz w:val="28"/>
    </w:rPr>
  </w:style>
  <w:style w:type="paragraph" w:styleId="Heading2">
    <w:name w:val="heading 2"/>
    <w:basedOn w:val="Normal"/>
    <w:next w:val="Normal"/>
    <w:qFormat/>
    <w:pPr>
      <w:keepNext/>
      <w:spacing w:line="312" w:lineRule="auto"/>
      <w:ind w:left="1080" w:right="1063"/>
      <w:jc w:val="center"/>
      <w:outlineLvl w:val="1"/>
    </w:pPr>
    <w:rPr>
      <w:rFonts w:ascii="Verdana" w:hAnsi="Verdana"/>
      <w:i/>
      <w:iCs/>
      <w:u w:val="single"/>
    </w:rPr>
  </w:style>
  <w:style w:type="paragraph" w:styleId="Heading3">
    <w:name w:val="heading 3"/>
    <w:basedOn w:val="Normal"/>
    <w:next w:val="Normal"/>
    <w:qFormat/>
    <w:pPr>
      <w:keepNext/>
      <w:spacing w:line="312" w:lineRule="auto"/>
      <w:jc w:val="both"/>
      <w:outlineLvl w:val="2"/>
    </w:pPr>
    <w:rPr>
      <w:rFonts w:ascii="Verdana" w:hAnsi="Verdana"/>
      <w:b/>
      <w:bCs/>
      <w:sz w:val="20"/>
    </w:rPr>
  </w:style>
  <w:style w:type="paragraph" w:styleId="Heading4">
    <w:name w:val="heading 4"/>
    <w:basedOn w:val="Normal"/>
    <w:next w:val="Normal"/>
    <w:qFormat/>
    <w:pPr>
      <w:keepNext/>
      <w:spacing w:line="360" w:lineRule="auto"/>
      <w:ind w:right="-17"/>
      <w:jc w:val="center"/>
      <w:outlineLvl w:val="3"/>
    </w:pPr>
    <w:rPr>
      <w:rFonts w:ascii="Lucida Console" w:hAnsi="Lucida Console"/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419"/>
        <w:tab w:val="right" w:pos="8838"/>
      </w:tabs>
    </w:pPr>
  </w:style>
  <w:style w:type="paragraph" w:styleId="Footer">
    <w:name w:val="footer"/>
    <w:basedOn w:val="Normal"/>
    <w:pPr>
      <w:tabs>
        <w:tab w:val="center" w:pos="4419"/>
        <w:tab w:val="right" w:pos="8838"/>
      </w:tabs>
    </w:pPr>
  </w:style>
  <w:style w:type="paragraph" w:styleId="BodyText">
    <w:name w:val="Body Text"/>
    <w:basedOn w:val="Normal"/>
    <w:pPr>
      <w:jc w:val="both"/>
    </w:pPr>
    <w:rPr>
      <w:rFonts w:ascii="Bookman Old Style" w:hAnsi="Bookman Old Style"/>
      <w:sz w:val="28"/>
    </w:rPr>
  </w:style>
  <w:style w:type="character" w:styleId="PageNumber">
    <w:name w:val="page number"/>
    <w:basedOn w:val="DefaultParagraphFont"/>
  </w:style>
  <w:style w:type="paragraph" w:styleId="FootnoteText">
    <w:name w:val="footnote text"/>
    <w:basedOn w:val="Normal"/>
    <w:semiHidden/>
    <w:pPr>
      <w:jc w:val="both"/>
    </w:pPr>
    <w:rPr>
      <w:rFonts w:ascii="Trebuchet MS" w:hAnsi="Trebuchet MS" w:cs="Courier New"/>
      <w:sz w:val="20"/>
      <w:szCs w:val="20"/>
      <w:lang w:eastAsia="en-US"/>
    </w:rPr>
  </w:style>
  <w:style w:type="character" w:styleId="FootnoteReference">
    <w:name w:val="footnote reference"/>
    <w:semiHidden/>
    <w:rPr>
      <w:vertAlign w:val="superscript"/>
    </w:rPr>
  </w:style>
  <w:style w:type="paragraph" w:styleId="BodyText2">
    <w:name w:val="Body Text 2"/>
    <w:basedOn w:val="Normal"/>
    <w:pPr>
      <w:jc w:val="both"/>
    </w:pPr>
    <w:rPr>
      <w:rFonts w:ascii="Verdana" w:hAnsi="Verdana"/>
      <w:b/>
      <w:bCs/>
    </w:rPr>
  </w:style>
  <w:style w:type="paragraph" w:styleId="BodyText3">
    <w:name w:val="Body Text 3"/>
    <w:basedOn w:val="Normal"/>
    <w:pPr>
      <w:spacing w:line="312" w:lineRule="auto"/>
      <w:jc w:val="both"/>
    </w:pPr>
    <w:rPr>
      <w:rFonts w:ascii="Verdana" w:hAnsi="Verdana"/>
      <w:i/>
      <w:iCs/>
    </w:rPr>
  </w:style>
  <w:style w:type="paragraph" w:styleId="BlockText">
    <w:name w:val="Block Text"/>
    <w:basedOn w:val="Normal"/>
    <w:pPr>
      <w:spacing w:line="312" w:lineRule="auto"/>
      <w:ind w:left="1080" w:right="1063"/>
      <w:jc w:val="both"/>
    </w:pPr>
    <w:rPr>
      <w:rFonts w:ascii="Verdana" w:hAnsi="Verdana"/>
      <w:b/>
      <w:bCs/>
      <w:i/>
      <w:iCs/>
      <w:u w:val="single"/>
    </w:rPr>
  </w:style>
  <w:style w:type="paragraph" w:customStyle="1" w:styleId="Default">
    <w:name w:val="Default"/>
    <w:rsid w:val="003C6924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Hyperlink">
    <w:name w:val="Hyperlink"/>
    <w:rsid w:val="00CC28AA"/>
    <w:rPr>
      <w:color w:val="0000FF"/>
      <w:u w:val="single"/>
    </w:rPr>
  </w:style>
  <w:style w:type="character" w:customStyle="1" w:styleId="HeaderChar">
    <w:name w:val="Header Char"/>
    <w:link w:val="Header"/>
    <w:rsid w:val="000855A2"/>
    <w:rPr>
      <w:rFonts w:ascii="Courier New" w:hAnsi="Courier New" w:cs="Arial"/>
      <w:sz w:val="27"/>
      <w:szCs w:val="24"/>
      <w:lang w:eastAsia="pt-BR"/>
    </w:rPr>
  </w:style>
  <w:style w:type="paragraph" w:styleId="ListParagraph">
    <w:name w:val="List Paragraph"/>
    <w:basedOn w:val="Normal"/>
    <w:uiPriority w:val="34"/>
    <w:qFormat/>
    <w:rsid w:val="00F25F7E"/>
    <w:pPr>
      <w:ind w:left="720"/>
      <w:contextualSpacing/>
    </w:pPr>
  </w:style>
  <w:style w:type="paragraph" w:styleId="Revision">
    <w:name w:val="Revision"/>
    <w:hidden/>
    <w:uiPriority w:val="99"/>
    <w:semiHidden/>
    <w:rsid w:val="002042CD"/>
    <w:rPr>
      <w:rFonts w:ascii="Courier New" w:hAnsi="Courier New" w:cs="Arial"/>
      <w:sz w:val="27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itetti@adv.oabsp.org.br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175BC6-F683-4DDE-AEE7-82B6BDB9BA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375</Words>
  <Characters>2252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/>
  <LinksUpToDate>false</LinksUpToDate>
  <CharactersWithSpaces>2622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Gustavo Surian Balestrero</dc:creator>
  <cp:keywords/>
  <dc:description/>
  <cp:lastModifiedBy>Antonio Ferreira</cp:lastModifiedBy>
  <cp:revision>3</cp:revision>
  <cp:lastPrinted>2013-09-16T15:24:00Z</cp:lastPrinted>
  <dcterms:created xsi:type="dcterms:W3CDTF">2024-11-02T21:35:00Z</dcterms:created>
  <dcterms:modified xsi:type="dcterms:W3CDTF">2024-11-02T21:40:00Z</dcterms:modified>
</cp:coreProperties>
</file>