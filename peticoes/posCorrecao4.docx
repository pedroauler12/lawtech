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62F93" w14:textId="77777777" w:rsidR="00450B69" w:rsidRDefault="008A0EC2" w:rsidP="00450B69">
      <w:pPr>
        <w:spacing w:line="312" w:lineRule="auto"/>
        <w:jc w:val="both"/>
      </w:pPr>
      <w:proofErr w:type="spellStart"/>
      <w:r>
        <w:t>AInt</w:t>
      </w:r>
      <w:proofErr w:type="spellEnd"/>
      <w:r>
        <w:t xml:space="preserve"> no </w:t>
      </w:r>
      <w:proofErr w:type="spellStart"/>
      <w:r>
        <w:t>AREsp</w:t>
      </w:r>
      <w:proofErr w:type="spellEnd"/>
      <w:r>
        <w:t xml:space="preserve"> nº 2.602.095/SP</w:t>
      </w:r>
    </w:p>
    <w:p w14:paraId="0DCBF392" w14:textId="77777777" w:rsidR="008A0EC2" w:rsidRDefault="008A0EC2" w:rsidP="00450B69">
      <w:pPr>
        <w:spacing w:line="312" w:lineRule="auto"/>
        <w:jc w:val="both"/>
      </w:pPr>
    </w:p>
    <w:p w14:paraId="644BE15B" w14:textId="228966EF" w:rsidR="008A0EC2" w:rsidRDefault="008A0EC2" w:rsidP="00450B69">
      <w:pPr>
        <w:spacing w:line="312" w:lineRule="auto"/>
        <w:jc w:val="both"/>
      </w:pPr>
      <w:r>
        <w:t xml:space="preserve">Agravantes: </w:t>
      </w:r>
      <w:r w:rsidR="007112F3">
        <w:t>Empresa X</w:t>
      </w:r>
    </w:p>
    <w:p w14:paraId="4E115E89" w14:textId="02FCBE3C" w:rsidR="008A0EC2" w:rsidRDefault="008A0EC2" w:rsidP="007112F3">
      <w:pPr>
        <w:spacing w:line="312" w:lineRule="auto"/>
        <w:jc w:val="both"/>
      </w:pPr>
    </w:p>
    <w:p w14:paraId="0B649EFD" w14:textId="4F3FBC7A" w:rsidR="008A0EC2" w:rsidRDefault="008A0EC2" w:rsidP="00450B69">
      <w:pPr>
        <w:spacing w:line="312" w:lineRule="auto"/>
        <w:jc w:val="both"/>
      </w:pPr>
      <w:r>
        <w:t xml:space="preserve">Agravada: </w:t>
      </w:r>
      <w:r w:rsidR="007112F3">
        <w:t>Empresa Y</w:t>
      </w:r>
    </w:p>
    <w:p w14:paraId="2E3414FF" w14:textId="77777777" w:rsidR="008A0EC2" w:rsidRDefault="008A0EC2" w:rsidP="00450B69">
      <w:pPr>
        <w:spacing w:line="312" w:lineRule="auto"/>
        <w:jc w:val="both"/>
      </w:pPr>
    </w:p>
    <w:p w14:paraId="1F16403F" w14:textId="0A228C09" w:rsidR="008A0EC2" w:rsidRDefault="008A0EC2" w:rsidP="00450B69">
      <w:pPr>
        <w:spacing w:line="312" w:lineRule="auto"/>
        <w:jc w:val="both"/>
      </w:pPr>
      <w:r>
        <w:t xml:space="preserve">Relator: </w:t>
      </w:r>
      <w:r w:rsidR="007112F3">
        <w:t>Ministro Z</w:t>
      </w:r>
    </w:p>
    <w:p w14:paraId="33AB80E9" w14:textId="77777777" w:rsidR="008A0EC2" w:rsidRDefault="008A0EC2" w:rsidP="00450B69">
      <w:pPr>
        <w:spacing w:line="312" w:lineRule="auto"/>
        <w:jc w:val="both"/>
      </w:pPr>
    </w:p>
    <w:p w14:paraId="557D442F" w14:textId="77777777" w:rsidR="008A0EC2" w:rsidRDefault="008A0EC2" w:rsidP="00450B69">
      <w:pPr>
        <w:spacing w:line="312" w:lineRule="auto"/>
        <w:jc w:val="both"/>
      </w:pPr>
      <w:r>
        <w:t>Julgamento virtual: 08/10 até 24/10</w:t>
      </w:r>
    </w:p>
    <w:p w14:paraId="41AD9B3C" w14:textId="77777777" w:rsidR="008A0EC2" w:rsidRDefault="008A0EC2" w:rsidP="00450B69">
      <w:pPr>
        <w:pBdr>
          <w:bottom w:val="single" w:sz="12" w:space="1" w:color="auto"/>
        </w:pBdr>
        <w:spacing w:line="312" w:lineRule="auto"/>
        <w:jc w:val="both"/>
      </w:pPr>
    </w:p>
    <w:p w14:paraId="3C2936AC" w14:textId="77777777" w:rsidR="008A0EC2" w:rsidRDefault="008A0EC2" w:rsidP="00450B69">
      <w:pPr>
        <w:spacing w:line="312" w:lineRule="auto"/>
        <w:jc w:val="both"/>
      </w:pPr>
    </w:p>
    <w:p w14:paraId="14233137" w14:textId="77777777" w:rsidR="008A0EC2" w:rsidRDefault="008A0EC2" w:rsidP="008A0EC2">
      <w:pPr>
        <w:pBdr>
          <w:bottom w:val="single" w:sz="12" w:space="1" w:color="auto"/>
        </w:pBdr>
        <w:spacing w:line="312" w:lineRule="auto"/>
        <w:jc w:val="center"/>
        <w:rPr>
          <w:b/>
        </w:rPr>
      </w:pPr>
      <w:r>
        <w:rPr>
          <w:b/>
        </w:rPr>
        <w:t>Memorial da Agravada</w:t>
      </w:r>
    </w:p>
    <w:p w14:paraId="2523BE75" w14:textId="77777777" w:rsidR="008A0EC2" w:rsidRDefault="008A0EC2" w:rsidP="008A0EC2">
      <w:pPr>
        <w:pBdr>
          <w:bottom w:val="single" w:sz="12" w:space="1" w:color="auto"/>
        </w:pBdr>
        <w:spacing w:line="312" w:lineRule="auto"/>
        <w:jc w:val="center"/>
        <w:rPr>
          <w:b/>
        </w:rPr>
      </w:pPr>
    </w:p>
    <w:p w14:paraId="674E602C" w14:textId="77777777" w:rsidR="008A0EC2" w:rsidRDefault="008A0EC2" w:rsidP="008A0EC2">
      <w:pPr>
        <w:spacing w:line="312" w:lineRule="auto"/>
        <w:jc w:val="center"/>
        <w:rPr>
          <w:b/>
        </w:rPr>
      </w:pPr>
    </w:p>
    <w:p w14:paraId="44CC77BD" w14:textId="77777777" w:rsidR="008A0EC2" w:rsidRDefault="008A0EC2" w:rsidP="008A0EC2">
      <w:pPr>
        <w:spacing w:line="312" w:lineRule="auto"/>
        <w:jc w:val="center"/>
        <w:rPr>
          <w:b/>
        </w:rPr>
      </w:pPr>
    </w:p>
    <w:p w14:paraId="731A5BE2" w14:textId="77777777" w:rsidR="008A0EC2" w:rsidRDefault="008A0EC2" w:rsidP="008A0EC2">
      <w:pPr>
        <w:spacing w:line="312" w:lineRule="auto"/>
        <w:jc w:val="both"/>
      </w:pPr>
      <w:r>
        <w:rPr>
          <w:b/>
          <w:u w:val="single"/>
        </w:rPr>
        <w:t>1</w:t>
      </w:r>
      <w:r>
        <w:t>.-</w:t>
      </w:r>
      <w:r>
        <w:tab/>
      </w:r>
      <w:r>
        <w:tab/>
      </w:r>
      <w:r>
        <w:tab/>
        <w:t xml:space="preserve">Inadmitido pelo Tribunal de origem o Recurso Especial de fls. </w:t>
      </w:r>
      <w:r w:rsidR="00DC422A">
        <w:t>256/258</w:t>
      </w:r>
      <w:r w:rsidR="00DC422A">
        <w:rPr>
          <w:rStyle w:val="FootnoteReference"/>
        </w:rPr>
        <w:footnoteReference w:id="1"/>
      </w:r>
      <w:r>
        <w:t>, o</w:t>
      </w:r>
      <w:r w:rsidR="003F6BDB">
        <w:t>s</w:t>
      </w:r>
      <w:r>
        <w:t xml:space="preserve"> o</w:t>
      </w:r>
      <w:r w:rsidR="006E3C77">
        <w:t>ra</w:t>
      </w:r>
      <w:r>
        <w:t xml:space="preserve"> Agravante</w:t>
      </w:r>
      <w:r w:rsidR="003F6BDB">
        <w:t>s</w:t>
      </w:r>
      <w:r>
        <w:t xml:space="preserve"> avi</w:t>
      </w:r>
      <w:r w:rsidR="003F6BDB">
        <w:t>aram</w:t>
      </w:r>
      <w:r>
        <w:t xml:space="preserve"> </w:t>
      </w:r>
      <w:proofErr w:type="spellStart"/>
      <w:r>
        <w:t>AREsp</w:t>
      </w:r>
      <w:proofErr w:type="spellEnd"/>
      <w:r>
        <w:t>.</w:t>
      </w:r>
    </w:p>
    <w:p w14:paraId="5543DF37" w14:textId="77777777" w:rsidR="008A0EC2" w:rsidRDefault="008A0EC2" w:rsidP="008A0EC2">
      <w:pPr>
        <w:spacing w:line="312" w:lineRule="auto"/>
        <w:jc w:val="both"/>
      </w:pPr>
    </w:p>
    <w:p w14:paraId="27D73366" w14:textId="77777777" w:rsidR="003F6BDB" w:rsidRDefault="008A0EC2" w:rsidP="008A0EC2">
      <w:pPr>
        <w:spacing w:line="312" w:lineRule="auto"/>
        <w:jc w:val="both"/>
      </w:pPr>
      <w:r>
        <w:tab/>
      </w:r>
      <w:r>
        <w:tab/>
      </w:r>
      <w:r>
        <w:tab/>
        <w:t xml:space="preserve">Contudo, </w:t>
      </w:r>
      <w:r w:rsidRPr="008A0EC2">
        <w:rPr>
          <w:b/>
          <w:u w:val="single"/>
        </w:rPr>
        <w:t>deix</w:t>
      </w:r>
      <w:r w:rsidR="003F6BDB">
        <w:rPr>
          <w:b/>
          <w:u w:val="single"/>
        </w:rPr>
        <w:t>aram</w:t>
      </w:r>
      <w:r w:rsidRPr="008A0EC2">
        <w:rPr>
          <w:b/>
          <w:u w:val="single"/>
        </w:rPr>
        <w:t xml:space="preserve"> de impugnar o óbice da Súmula 7/STJ</w:t>
      </w:r>
      <w:r w:rsidR="006E3C77">
        <w:rPr>
          <w:b/>
          <w:u w:val="single"/>
        </w:rPr>
        <w:t xml:space="preserve"> </w:t>
      </w:r>
      <w:r w:rsidR="00F36EB8">
        <w:rPr>
          <w:b/>
          <w:u w:val="single"/>
        </w:rPr>
        <w:t>que levou à</w:t>
      </w:r>
      <w:r w:rsidR="006E3C77">
        <w:rPr>
          <w:b/>
          <w:u w:val="single"/>
        </w:rPr>
        <w:t xml:space="preserve"> inadmissão do apelo nobre</w:t>
      </w:r>
      <w:r w:rsidR="003F6BDB">
        <w:rPr>
          <w:b/>
          <w:u w:val="single"/>
        </w:rPr>
        <w:t xml:space="preserve"> pela instância ordinária</w:t>
      </w:r>
      <w:r>
        <w:t>.</w:t>
      </w:r>
    </w:p>
    <w:p w14:paraId="05DB918C" w14:textId="77777777" w:rsidR="003F6BDB" w:rsidRDefault="003F6BDB" w:rsidP="008A0EC2">
      <w:pPr>
        <w:spacing w:line="312" w:lineRule="auto"/>
        <w:jc w:val="both"/>
      </w:pPr>
    </w:p>
    <w:p w14:paraId="536B51E5" w14:textId="77777777" w:rsidR="008A0EC2" w:rsidRDefault="003F6BDB" w:rsidP="008A0EC2">
      <w:pPr>
        <w:spacing w:line="312" w:lineRule="auto"/>
        <w:jc w:val="both"/>
      </w:pPr>
      <w:r>
        <w:tab/>
      </w:r>
      <w:r>
        <w:tab/>
      </w:r>
      <w:r>
        <w:tab/>
      </w:r>
      <w:r w:rsidR="008A0EC2">
        <w:t xml:space="preserve">Aliás, por esse motivo </w:t>
      </w:r>
      <w:r w:rsidR="00BF040C">
        <w:t xml:space="preserve">a </w:t>
      </w:r>
      <w:r>
        <w:t xml:space="preserve">D. Presidência dessa E. Corte Superior </w:t>
      </w:r>
      <w:r w:rsidR="008A0EC2">
        <w:t>não conhec</w:t>
      </w:r>
      <w:r w:rsidR="00BF040C">
        <w:t xml:space="preserve">eu </w:t>
      </w:r>
      <w:r w:rsidR="008A0EC2">
        <w:t xml:space="preserve">do </w:t>
      </w:r>
      <w:proofErr w:type="spellStart"/>
      <w:r w:rsidR="00A160AA">
        <w:t>AREsp</w:t>
      </w:r>
      <w:proofErr w:type="spellEnd"/>
      <w:r w:rsidR="008A0EC2">
        <w:t xml:space="preserve"> (fls. </w:t>
      </w:r>
      <w:r w:rsidR="00DC422A">
        <w:t>251/252</w:t>
      </w:r>
      <w:r w:rsidR="008A0EC2">
        <w:t>).</w:t>
      </w:r>
    </w:p>
    <w:p w14:paraId="57319435" w14:textId="77777777" w:rsidR="008A0EC2" w:rsidRDefault="008A0EC2" w:rsidP="008A0EC2">
      <w:pPr>
        <w:spacing w:line="312" w:lineRule="auto"/>
        <w:jc w:val="both"/>
      </w:pPr>
    </w:p>
    <w:p w14:paraId="240FA32D" w14:textId="77777777" w:rsidR="006E3C77" w:rsidRDefault="008A0EC2" w:rsidP="008A0EC2">
      <w:pPr>
        <w:spacing w:line="312" w:lineRule="auto"/>
        <w:jc w:val="both"/>
      </w:pPr>
      <w:r>
        <w:rPr>
          <w:b/>
          <w:u w:val="single"/>
        </w:rPr>
        <w:lastRenderedPageBreak/>
        <w:t>2</w:t>
      </w:r>
      <w:r>
        <w:t>.-</w:t>
      </w:r>
      <w:r>
        <w:tab/>
      </w:r>
      <w:r>
        <w:tab/>
      </w:r>
      <w:r>
        <w:tab/>
        <w:t>Apesar</w:t>
      </w:r>
      <w:r w:rsidR="006E3C77">
        <w:t xml:space="preserve"> desse intransponível vício, o</w:t>
      </w:r>
      <w:r w:rsidR="003F6BDB">
        <w:t>s</w:t>
      </w:r>
      <w:r w:rsidR="006E3C77">
        <w:t xml:space="preserve"> Agravante</w:t>
      </w:r>
      <w:r w:rsidR="003F6BDB">
        <w:t>s</w:t>
      </w:r>
      <w:r w:rsidR="006E3C77">
        <w:t xml:space="preserve"> busca</w:t>
      </w:r>
      <w:r w:rsidR="003F6BDB">
        <w:t>m</w:t>
      </w:r>
      <w:r w:rsidR="006E3C77">
        <w:t xml:space="preserve"> por meio de recurso interno atacar o fundamento do Tribunal local, no sentido d</w:t>
      </w:r>
      <w:r w:rsidR="00FF3725">
        <w:t xml:space="preserve">e não ser </w:t>
      </w:r>
      <w:r w:rsidR="006E3C77">
        <w:t>necess</w:t>
      </w:r>
      <w:r w:rsidR="00FF3725">
        <w:t>ário o reexame</w:t>
      </w:r>
      <w:r w:rsidR="006E3C77">
        <w:t xml:space="preserve"> </w:t>
      </w:r>
      <w:r w:rsidR="00FF3725">
        <w:t>d</w:t>
      </w:r>
      <w:r w:rsidR="006E3C77">
        <w:t>o conjunto fático-probatório.</w:t>
      </w:r>
    </w:p>
    <w:p w14:paraId="06F3BABC" w14:textId="77777777" w:rsidR="00DC422A" w:rsidRDefault="00DC422A" w:rsidP="008A0EC2">
      <w:pPr>
        <w:spacing w:line="312" w:lineRule="auto"/>
        <w:jc w:val="both"/>
      </w:pPr>
    </w:p>
    <w:p w14:paraId="4F4F796A" w14:textId="64C869DE" w:rsidR="006E3C77" w:rsidRDefault="006E3C77" w:rsidP="008A0EC2">
      <w:pPr>
        <w:spacing w:line="312" w:lineRule="auto"/>
        <w:jc w:val="both"/>
      </w:pPr>
      <w:r>
        <w:rPr>
          <w:b/>
          <w:u w:val="single"/>
        </w:rPr>
        <w:t>3</w:t>
      </w:r>
      <w:r>
        <w:t>.-</w:t>
      </w:r>
      <w:r>
        <w:tab/>
      </w:r>
      <w:r>
        <w:tab/>
      </w:r>
      <w:r>
        <w:tab/>
      </w:r>
      <w:r w:rsidR="003F6BDB">
        <w:t xml:space="preserve">O Agravo Interno, entretanto, não se presta a atacar </w:t>
      </w:r>
      <w:r w:rsidR="0015779D">
        <w:t>à decisão do Tribunal de origem</w:t>
      </w:r>
      <w:r>
        <w:t>.</w:t>
      </w:r>
      <w:r w:rsidR="003F6BDB">
        <w:t xml:space="preserve"> </w:t>
      </w:r>
      <w:r w:rsidR="00B51C84">
        <w:t>O</w:t>
      </w:r>
      <w:r w:rsidR="003F6BDB">
        <w:t xml:space="preserve">bviamente, os Agravantes </w:t>
      </w:r>
      <w:r w:rsidR="00B51C84">
        <w:t xml:space="preserve">deveriam </w:t>
      </w:r>
      <w:r w:rsidR="003F6BDB">
        <w:t xml:space="preserve">ter fundamentado o </w:t>
      </w:r>
      <w:proofErr w:type="spellStart"/>
      <w:r w:rsidR="003F6BDB">
        <w:t>AREsp</w:t>
      </w:r>
      <w:proofErr w:type="spellEnd"/>
      <w:r w:rsidR="003F6BDB">
        <w:t>,</w:t>
      </w:r>
      <w:r w:rsidR="00B51C84">
        <w:t xml:space="preserve"> impugnando a incidência da Súmula 7/STJ,</w:t>
      </w:r>
      <w:r w:rsidR="003F6BDB">
        <w:t xml:space="preserve"> sendo defeso se valerem </w:t>
      </w:r>
      <w:r w:rsidR="00BF040C">
        <w:t xml:space="preserve">agora </w:t>
      </w:r>
      <w:r w:rsidR="003F6BDB">
        <w:t>de recurso interno</w:t>
      </w:r>
      <w:r w:rsidR="00B51C84">
        <w:t xml:space="preserve"> para tanto</w:t>
      </w:r>
      <w:r w:rsidR="003F6BDB">
        <w:t>.</w:t>
      </w:r>
    </w:p>
    <w:p w14:paraId="36F1BD69" w14:textId="77777777" w:rsidR="006E3C77" w:rsidRDefault="006E3C77" w:rsidP="008A0EC2">
      <w:pPr>
        <w:spacing w:line="312" w:lineRule="auto"/>
        <w:jc w:val="both"/>
      </w:pPr>
    </w:p>
    <w:p w14:paraId="72FC402E" w14:textId="0826A522" w:rsidR="006E3C77" w:rsidRDefault="006E3C77" w:rsidP="008A0EC2">
      <w:pPr>
        <w:spacing w:line="312" w:lineRule="auto"/>
        <w:jc w:val="both"/>
      </w:pPr>
      <w:r>
        <w:tab/>
      </w:r>
      <w:r>
        <w:tab/>
      </w:r>
      <w:r>
        <w:tab/>
      </w:r>
      <w:r w:rsidR="00B51C84">
        <w:t>Repetindo</w:t>
      </w:r>
      <w:r w:rsidR="00A160AA">
        <w:t>,</w:t>
      </w:r>
      <w:r w:rsidR="00F36EB8">
        <w:t xml:space="preserve"> </w:t>
      </w:r>
      <w:r w:rsidR="003F6BDB">
        <w:t>os Agravantes não impugnaram especificamente o óbice d</w:t>
      </w:r>
      <w:r w:rsidR="00F36EB8">
        <w:t>a Súmula 7/STJ</w:t>
      </w:r>
      <w:r w:rsidR="00BF040C">
        <w:t xml:space="preserve">, o que leva indisputavelmente ao </w:t>
      </w:r>
      <w:r w:rsidR="00BF040C" w:rsidRPr="00927FF1">
        <w:rPr>
          <w:u w:val="single"/>
        </w:rPr>
        <w:t xml:space="preserve">não conhecimento do </w:t>
      </w:r>
      <w:proofErr w:type="spellStart"/>
      <w:r w:rsidR="00BF040C" w:rsidRPr="00927FF1">
        <w:rPr>
          <w:u w:val="single"/>
        </w:rPr>
        <w:t>AREsp</w:t>
      </w:r>
      <w:proofErr w:type="spellEnd"/>
      <w:r w:rsidR="00BF040C">
        <w:t xml:space="preserve"> (CPC, art. 932, III)</w:t>
      </w:r>
      <w:r w:rsidR="00A160AA">
        <w:t>.</w:t>
      </w:r>
    </w:p>
    <w:p w14:paraId="52371926" w14:textId="77777777" w:rsidR="006E3C77" w:rsidRDefault="006E3C77" w:rsidP="008A0EC2">
      <w:pPr>
        <w:spacing w:line="312" w:lineRule="auto"/>
        <w:jc w:val="both"/>
      </w:pPr>
    </w:p>
    <w:p w14:paraId="26CCAB23" w14:textId="77777777" w:rsidR="006E3C77" w:rsidRDefault="00844E10" w:rsidP="008A0EC2">
      <w:pPr>
        <w:spacing w:line="312" w:lineRule="auto"/>
        <w:jc w:val="both"/>
      </w:pPr>
      <w:r>
        <w:rPr>
          <w:b/>
          <w:u w:val="single"/>
        </w:rPr>
        <w:t>4</w:t>
      </w:r>
      <w:r>
        <w:t>.-</w:t>
      </w:r>
      <w:r>
        <w:tab/>
      </w:r>
      <w:r>
        <w:tab/>
      </w:r>
      <w:r>
        <w:tab/>
        <w:t>E não é só, Excelências!</w:t>
      </w:r>
    </w:p>
    <w:p w14:paraId="14CE1983" w14:textId="77777777" w:rsidR="00844E10" w:rsidRDefault="00844E10" w:rsidP="008A0EC2">
      <w:pPr>
        <w:spacing w:line="312" w:lineRule="auto"/>
        <w:jc w:val="both"/>
      </w:pPr>
    </w:p>
    <w:p w14:paraId="41B5681E" w14:textId="1A9B681D" w:rsidR="00844E10" w:rsidRDefault="00844E10" w:rsidP="008A0EC2">
      <w:pPr>
        <w:spacing w:line="312" w:lineRule="auto"/>
        <w:jc w:val="both"/>
      </w:pPr>
      <w:r>
        <w:tab/>
      </w:r>
      <w:r>
        <w:tab/>
      </w:r>
      <w:r>
        <w:tab/>
      </w:r>
      <w:r w:rsidR="003F6BDB">
        <w:t>A</w:t>
      </w:r>
      <w:r w:rsidR="00A160AA">
        <w:t xml:space="preserve">penas </w:t>
      </w:r>
      <w:r>
        <w:t>para argumentar,</w:t>
      </w:r>
      <w:r w:rsidR="00B51C84">
        <w:t xml:space="preserve"> são  desarrazoadas </w:t>
      </w:r>
      <w:r>
        <w:t>a</w:t>
      </w:r>
      <w:r w:rsidR="003F6BDB">
        <w:t>s</w:t>
      </w:r>
      <w:r>
        <w:t xml:space="preserve"> alegaç</w:t>
      </w:r>
      <w:r w:rsidR="003F6BDB">
        <w:t>ões</w:t>
      </w:r>
      <w:r>
        <w:t xml:space="preserve"> dos Agravantes</w:t>
      </w:r>
      <w:del w:id="0" w:author="Afranio Affonso Ferreira Neto" w:date="2024-10-01T16:29:00Z" w16du:dateUtc="2024-10-01T19:29:00Z">
        <w:r w:rsidDel="00B51C84">
          <w:delText>,</w:delText>
        </w:r>
      </w:del>
      <w:r>
        <w:t xml:space="preserve"> de que as instâncias ordinárias teriam exarado fundamentação deficiente</w:t>
      </w:r>
      <w:r w:rsidR="00B51C84">
        <w:t>,</w:t>
      </w:r>
      <w:r w:rsidR="003F6BDB">
        <w:t xml:space="preserve"> reconhec</w:t>
      </w:r>
      <w:r w:rsidR="00B51C84">
        <w:t>endo</w:t>
      </w:r>
      <w:r w:rsidR="003F6BDB">
        <w:t xml:space="preserve"> fraude à execução sem incidente de Desconsideração da Personalidade Jurídica (“IDPJ”)</w:t>
      </w:r>
      <w:r>
        <w:t>.</w:t>
      </w:r>
    </w:p>
    <w:p w14:paraId="67682335" w14:textId="77777777" w:rsidR="00844E10" w:rsidRDefault="00844E10" w:rsidP="008A0EC2">
      <w:pPr>
        <w:spacing w:line="312" w:lineRule="auto"/>
        <w:jc w:val="both"/>
      </w:pPr>
    </w:p>
    <w:p w14:paraId="211BA011" w14:textId="77777777" w:rsidR="00844E10" w:rsidRDefault="00844E10" w:rsidP="008A0EC2">
      <w:pPr>
        <w:spacing w:line="312" w:lineRule="auto"/>
        <w:jc w:val="both"/>
      </w:pPr>
      <w:r>
        <w:tab/>
      </w:r>
      <w:r>
        <w:tab/>
      </w:r>
      <w:r>
        <w:tab/>
      </w:r>
      <w:r w:rsidR="00BF040C">
        <w:t xml:space="preserve">De </w:t>
      </w:r>
      <w:r>
        <w:t>efeito, consoante o v. acórdão recorrido:</w:t>
      </w:r>
    </w:p>
    <w:p w14:paraId="3BD870A9" w14:textId="77777777" w:rsidR="00844E10" w:rsidRDefault="00844E10" w:rsidP="008A0EC2">
      <w:pPr>
        <w:spacing w:line="312" w:lineRule="auto"/>
        <w:jc w:val="both"/>
      </w:pPr>
    </w:p>
    <w:p w14:paraId="7966DDFB" w14:textId="77777777" w:rsidR="003F6BDB" w:rsidRDefault="00844E10" w:rsidP="00844E10">
      <w:pPr>
        <w:spacing w:line="312" w:lineRule="auto"/>
        <w:ind w:left="1418"/>
        <w:jc w:val="both"/>
        <w:rPr>
          <w:sz w:val="24"/>
        </w:rPr>
      </w:pPr>
      <w:r w:rsidRPr="00844E10">
        <w:rPr>
          <w:sz w:val="24"/>
        </w:rPr>
        <w:t>“</w:t>
      </w:r>
      <w:r w:rsidRPr="00844E10">
        <w:rPr>
          <w:i/>
          <w:sz w:val="24"/>
        </w:rPr>
        <w:t>...</w:t>
      </w:r>
      <w:r w:rsidRPr="003F6BDB">
        <w:rPr>
          <w:b/>
          <w:i/>
          <w:sz w:val="24"/>
          <w:u w:val="single"/>
        </w:rPr>
        <w:t>o executado ALBERTO DAVI MATONE é o titular das cotas da empresa CUSHING, em nome do seu filho, CLAUDIO</w:t>
      </w:r>
      <w:r w:rsidRPr="00BF040C">
        <w:rPr>
          <w:i/>
          <w:sz w:val="24"/>
        </w:rPr>
        <w:t>,</w:t>
      </w:r>
      <w:r w:rsidRPr="00844E10">
        <w:rPr>
          <w:i/>
          <w:sz w:val="24"/>
        </w:rPr>
        <w:t xml:space="preserve"> </w:t>
      </w:r>
      <w:r w:rsidRPr="003F6BDB">
        <w:rPr>
          <w:i/>
          <w:sz w:val="24"/>
        </w:rPr>
        <w:t xml:space="preserve">pois a </w:t>
      </w:r>
      <w:r w:rsidRPr="00BF040C">
        <w:rPr>
          <w:b/>
          <w:i/>
          <w:sz w:val="24"/>
          <w:u w:val="single"/>
        </w:rPr>
        <w:t>operação de cisão</w:t>
      </w:r>
      <w:r w:rsidRPr="003F6BDB">
        <w:rPr>
          <w:i/>
          <w:sz w:val="24"/>
        </w:rPr>
        <w:t xml:space="preserve"> com transmissão de patrimônio da MATONEINVEST </w:t>
      </w:r>
      <w:r w:rsidRPr="003F6BDB">
        <w:rPr>
          <w:b/>
          <w:i/>
          <w:sz w:val="24"/>
          <w:u w:val="single"/>
        </w:rPr>
        <w:t>foi considerada fraudulenta</w:t>
      </w:r>
      <w:r w:rsidRPr="00844E10">
        <w:rPr>
          <w:sz w:val="24"/>
        </w:rPr>
        <w:t>.</w:t>
      </w:r>
    </w:p>
    <w:p w14:paraId="7A5ED72C" w14:textId="77777777" w:rsidR="003F6BDB" w:rsidRPr="003F6BDB" w:rsidRDefault="003F6BDB" w:rsidP="003F6BDB">
      <w:pPr>
        <w:spacing w:line="312" w:lineRule="auto"/>
        <w:ind w:left="1418"/>
        <w:jc w:val="center"/>
        <w:rPr>
          <w:i/>
          <w:sz w:val="24"/>
        </w:rPr>
      </w:pPr>
      <w:r w:rsidRPr="003F6BDB">
        <w:rPr>
          <w:i/>
          <w:sz w:val="24"/>
        </w:rPr>
        <w:lastRenderedPageBreak/>
        <w:t>(...)</w:t>
      </w:r>
    </w:p>
    <w:p w14:paraId="2371AFE4" w14:textId="77777777" w:rsidR="00844E10" w:rsidRDefault="003F6BDB" w:rsidP="00844E10">
      <w:pPr>
        <w:spacing w:line="312" w:lineRule="auto"/>
        <w:ind w:left="1418"/>
        <w:jc w:val="both"/>
      </w:pPr>
      <w:r>
        <w:rPr>
          <w:i/>
          <w:sz w:val="24"/>
        </w:rPr>
        <w:t xml:space="preserve">Logo, </w:t>
      </w:r>
      <w:r w:rsidRPr="003F6BDB">
        <w:rPr>
          <w:b/>
          <w:i/>
          <w:sz w:val="24"/>
          <w:u w:val="single"/>
        </w:rPr>
        <w:t xml:space="preserve">as cotas do ora agravante, CLAUDIO, na empresa CUSHINHG (99,9%) são, para fins do processo, responsáveis pela dívida de </w:t>
      </w:r>
      <w:r>
        <w:rPr>
          <w:b/>
          <w:i/>
          <w:sz w:val="24"/>
          <w:u w:val="single"/>
        </w:rPr>
        <w:t>AL</w:t>
      </w:r>
      <w:r w:rsidRPr="003F6BDB">
        <w:rPr>
          <w:b/>
          <w:i/>
          <w:sz w:val="24"/>
          <w:u w:val="single"/>
        </w:rPr>
        <w:t>BERTO, pois correspondem ao patrimônio indevidamente desviado do patrimônio executado</w:t>
      </w:r>
      <w:r>
        <w:rPr>
          <w:i/>
          <w:sz w:val="24"/>
        </w:rPr>
        <w:t>.</w:t>
      </w:r>
      <w:r>
        <w:rPr>
          <w:sz w:val="24"/>
        </w:rPr>
        <w:t>”</w:t>
      </w:r>
      <w:r w:rsidR="00844E10">
        <w:t xml:space="preserve"> (fl. </w:t>
      </w:r>
      <w:r w:rsidR="00DC422A">
        <w:t>154</w:t>
      </w:r>
      <w:r w:rsidR="00A160AA">
        <w:t xml:space="preserve">, </w:t>
      </w:r>
      <w:proofErr w:type="spellStart"/>
      <w:r w:rsidR="00A160AA">
        <w:t>g.n</w:t>
      </w:r>
      <w:proofErr w:type="spellEnd"/>
      <w:r w:rsidR="00A160AA">
        <w:t>.</w:t>
      </w:r>
      <w:r w:rsidR="00844E10">
        <w:t>).</w:t>
      </w:r>
    </w:p>
    <w:p w14:paraId="5B758FE0" w14:textId="77777777" w:rsidR="00DC422A" w:rsidRDefault="00DC422A" w:rsidP="00844E10">
      <w:pPr>
        <w:spacing w:line="312" w:lineRule="auto"/>
        <w:ind w:left="1418"/>
        <w:jc w:val="both"/>
      </w:pPr>
    </w:p>
    <w:p w14:paraId="481D5A3E" w14:textId="3621F397" w:rsidR="00844E10" w:rsidRDefault="00844E10" w:rsidP="00844E10">
      <w:pPr>
        <w:spacing w:line="312" w:lineRule="auto"/>
        <w:jc w:val="both"/>
      </w:pPr>
      <w:r>
        <w:rPr>
          <w:b/>
          <w:u w:val="single"/>
        </w:rPr>
        <w:t>5</w:t>
      </w:r>
      <w:r>
        <w:t>.-</w:t>
      </w:r>
      <w:r>
        <w:tab/>
      </w:r>
      <w:r>
        <w:tab/>
      </w:r>
      <w:r>
        <w:tab/>
        <w:t xml:space="preserve">Desta forma, </w:t>
      </w:r>
      <w:r w:rsidR="003F6BDB">
        <w:t>rever a conclusão d</w:t>
      </w:r>
      <w:r w:rsidR="001A6918">
        <w:t>o TJSP</w:t>
      </w:r>
      <w:r w:rsidR="003F6BDB">
        <w:t xml:space="preserve"> demandaria o reexame dos</w:t>
      </w:r>
      <w:r w:rsidR="00A160AA">
        <w:t xml:space="preserve"> fatos e </w:t>
      </w:r>
      <w:r w:rsidR="003F6BDB">
        <w:t>d</w:t>
      </w:r>
      <w:r w:rsidR="00A160AA">
        <w:t>as provas coligidas aos autos</w:t>
      </w:r>
      <w:r>
        <w:t>.</w:t>
      </w:r>
    </w:p>
    <w:p w14:paraId="291BDC82" w14:textId="77777777" w:rsidR="00844E10" w:rsidRDefault="00844E10" w:rsidP="00844E10">
      <w:pPr>
        <w:spacing w:line="312" w:lineRule="auto"/>
        <w:jc w:val="both"/>
      </w:pPr>
    </w:p>
    <w:p w14:paraId="2CE734DB" w14:textId="4BA956DD" w:rsidR="00DC422A" w:rsidRDefault="007A0C69" w:rsidP="00844E10">
      <w:pPr>
        <w:spacing w:line="312" w:lineRule="auto"/>
        <w:jc w:val="both"/>
      </w:pPr>
      <w:r>
        <w:rPr>
          <w:b/>
          <w:u w:val="single"/>
        </w:rPr>
        <w:t>6</w:t>
      </w:r>
      <w:r>
        <w:t>.-</w:t>
      </w:r>
      <w:r>
        <w:tab/>
      </w:r>
      <w:r>
        <w:tab/>
      </w:r>
      <w:r>
        <w:tab/>
        <w:t xml:space="preserve">Pelo exposto, </w:t>
      </w:r>
      <w:r w:rsidRPr="00DC422A">
        <w:rPr>
          <w:b/>
          <w:u w:val="single"/>
        </w:rPr>
        <w:t>requer</w:t>
      </w:r>
      <w:r w:rsidR="00B51C84">
        <w:rPr>
          <w:b/>
          <w:u w:val="single"/>
        </w:rPr>
        <w:t>-se</w:t>
      </w:r>
      <w:r w:rsidRPr="00DC422A">
        <w:rPr>
          <w:b/>
          <w:u w:val="single"/>
        </w:rPr>
        <w:t xml:space="preserve"> o não conhecimento do Agravo Interno</w:t>
      </w:r>
      <w:r w:rsidR="003F6BDB">
        <w:rPr>
          <w:b/>
          <w:u w:val="single"/>
        </w:rPr>
        <w:t xml:space="preserve"> por ser manifestamente inadmissível</w:t>
      </w:r>
      <w:r w:rsidR="00B51C84">
        <w:t>,</w:t>
      </w:r>
      <w:r>
        <w:t xml:space="preserve"> ou o seu desprovimento, com imposição de multa aos Agravantes (CPC, art. 1.021, § 4º).</w:t>
      </w:r>
    </w:p>
    <w:p w14:paraId="3CE36FEE" w14:textId="77777777" w:rsidR="00DC422A" w:rsidRDefault="00DC422A" w:rsidP="00844E10">
      <w:pPr>
        <w:spacing w:line="312" w:lineRule="auto"/>
        <w:jc w:val="both"/>
      </w:pPr>
    </w:p>
    <w:p w14:paraId="7C49C40A" w14:textId="77777777" w:rsidR="00844E10" w:rsidRDefault="00DC422A" w:rsidP="00DC422A">
      <w:pPr>
        <w:spacing w:line="312" w:lineRule="auto"/>
        <w:jc w:val="center"/>
      </w:pPr>
      <w:r>
        <w:t>De São Paulo para Brasília, 30 de setembro de 2024.</w:t>
      </w:r>
    </w:p>
    <w:p w14:paraId="34F2B7E2" w14:textId="77777777" w:rsidR="00DC422A" w:rsidRDefault="00DC422A" w:rsidP="00DC422A">
      <w:pPr>
        <w:spacing w:line="312" w:lineRule="auto"/>
        <w:jc w:val="center"/>
      </w:pPr>
    </w:p>
    <w:p w14:paraId="5E852381" w14:textId="77777777" w:rsidR="00DC422A" w:rsidRDefault="00DC422A" w:rsidP="00DC422A">
      <w:pPr>
        <w:spacing w:line="312" w:lineRule="auto"/>
        <w:jc w:val="center"/>
      </w:pPr>
    </w:p>
    <w:p w14:paraId="34AFF3DD" w14:textId="77777777" w:rsidR="00DC422A" w:rsidRDefault="00DC422A" w:rsidP="00DC422A">
      <w:pPr>
        <w:spacing w:line="312" w:lineRule="auto"/>
        <w:jc w:val="center"/>
      </w:pPr>
    </w:p>
    <w:p w14:paraId="5D2B439E" w14:textId="77777777" w:rsidR="00DC422A" w:rsidRDefault="00DC422A" w:rsidP="00DC422A">
      <w:pPr>
        <w:jc w:val="center"/>
      </w:pPr>
      <w:r>
        <w:t>GUSTAVO SURIAN BALESTRERO</w:t>
      </w:r>
    </w:p>
    <w:p w14:paraId="5FCDF889" w14:textId="77777777" w:rsidR="00DC422A" w:rsidRPr="00844E10" w:rsidRDefault="00DC422A" w:rsidP="00DC422A">
      <w:pPr>
        <w:jc w:val="center"/>
      </w:pPr>
      <w:r>
        <w:t>OAB-SP nº 207.405</w:t>
      </w:r>
    </w:p>
    <w:p w14:paraId="7BC48E6F" w14:textId="77777777" w:rsidR="008A0EC2" w:rsidRPr="008A0EC2" w:rsidRDefault="006E3C77" w:rsidP="008A0EC2">
      <w:pPr>
        <w:spacing w:line="312" w:lineRule="auto"/>
        <w:jc w:val="both"/>
      </w:pPr>
      <w:r>
        <w:t xml:space="preserve">  </w:t>
      </w:r>
      <w:r w:rsidR="008A0EC2">
        <w:t xml:space="preserve">     </w:t>
      </w:r>
    </w:p>
    <w:sectPr w:rsidR="008A0EC2" w:rsidRPr="008A0EC2" w:rsidSect="00145BD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2739" w:right="1361" w:bottom="1134" w:left="1985" w:header="1191" w:footer="936" w:gutter="0"/>
      <w:pgBorders w:zOrder="back">
        <w:left w:val="single" w:sz="4" w:space="31" w:color="auto"/>
        <w:bottom w:val="single" w:sz="4" w:space="4" w:color="auto"/>
        <w:right w:val="single" w:sz="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6536C" w14:textId="77777777" w:rsidR="001A6918" w:rsidRDefault="001A6918">
      <w:r>
        <w:separator/>
      </w:r>
    </w:p>
  </w:endnote>
  <w:endnote w:type="continuationSeparator" w:id="0">
    <w:p w14:paraId="2B546B55" w14:textId="77777777" w:rsidR="001A6918" w:rsidRDefault="001A6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A23B2" w14:textId="77777777" w:rsidR="001A6918" w:rsidRDefault="001A691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C748FFF" wp14:editId="0EC4EFCF">
          <wp:simplePos x="0" y="0"/>
          <wp:positionH relativeFrom="column">
            <wp:posOffset>-1229360</wp:posOffset>
          </wp:positionH>
          <wp:positionV relativeFrom="paragraph">
            <wp:posOffset>203835</wp:posOffset>
          </wp:positionV>
          <wp:extent cx="2628265" cy="591185"/>
          <wp:effectExtent l="0" t="0" r="635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7F952" w14:textId="77777777" w:rsidR="001A6918" w:rsidRDefault="001A6918">
    <w:pPr>
      <w:pStyle w:val="Footer"/>
    </w:pPr>
    <w:r w:rsidRPr="008A6DEB">
      <w:rPr>
        <w:noProof/>
      </w:rPr>
      <w:drawing>
        <wp:anchor distT="0" distB="0" distL="114300" distR="114300" simplePos="0" relativeHeight="251658240" behindDoc="1" locked="0" layoutInCell="1" allowOverlap="1" wp14:anchorId="29F32400" wp14:editId="6FB8D689">
          <wp:simplePos x="0" y="0"/>
          <wp:positionH relativeFrom="column">
            <wp:posOffset>-1239520</wp:posOffset>
          </wp:positionH>
          <wp:positionV relativeFrom="paragraph">
            <wp:posOffset>203200</wp:posOffset>
          </wp:positionV>
          <wp:extent cx="2628265" cy="591185"/>
          <wp:effectExtent l="0" t="0" r="635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B31F7" w14:textId="77777777" w:rsidR="001A6918" w:rsidRDefault="001A6918">
      <w:r>
        <w:separator/>
      </w:r>
    </w:p>
  </w:footnote>
  <w:footnote w:type="continuationSeparator" w:id="0">
    <w:p w14:paraId="0CD33BA4" w14:textId="77777777" w:rsidR="001A6918" w:rsidRDefault="001A6918">
      <w:r>
        <w:continuationSeparator/>
      </w:r>
    </w:p>
  </w:footnote>
  <w:footnote w:id="1">
    <w:p w14:paraId="210B2B00" w14:textId="77777777" w:rsidR="001A6918" w:rsidRPr="00DC422A" w:rsidRDefault="001A6918">
      <w:pPr>
        <w:pStyle w:val="FootnoteText"/>
        <w:rPr>
          <w:rFonts w:ascii="Courier New" w:hAnsi="Courier New"/>
        </w:rPr>
      </w:pPr>
      <w:r w:rsidRPr="00DC422A">
        <w:rPr>
          <w:rStyle w:val="FootnoteReference"/>
          <w:rFonts w:ascii="Courier New" w:hAnsi="Courier New"/>
        </w:rPr>
        <w:footnoteRef/>
      </w:r>
      <w:r w:rsidRPr="00DC422A">
        <w:rPr>
          <w:rFonts w:ascii="Courier New" w:hAnsi="Courier New"/>
        </w:rPr>
        <w:t xml:space="preserve">  - </w:t>
      </w:r>
      <w:r w:rsidR="003F6BDB">
        <w:rPr>
          <w:rFonts w:ascii="Courier New" w:hAnsi="Courier New"/>
        </w:rPr>
        <w:t xml:space="preserve">Referência aos números das fls. de acordo com o sistema </w:t>
      </w:r>
      <w:r w:rsidRPr="00DC422A">
        <w:rPr>
          <w:rFonts w:ascii="Courier New" w:hAnsi="Courier New"/>
        </w:rPr>
        <w:t>e-STJ.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DC766" w14:textId="77777777" w:rsidR="001A6918" w:rsidRDefault="001A691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A772FE" w14:textId="77777777" w:rsidR="001A6918" w:rsidRDefault="001A69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B073E" w14:textId="77777777" w:rsidR="001A6918" w:rsidRPr="00D44C9B" w:rsidRDefault="001A6918" w:rsidP="009A457E">
    <w:pPr>
      <w:tabs>
        <w:tab w:val="center" w:pos="4280"/>
        <w:tab w:val="right" w:pos="8561"/>
      </w:tabs>
      <w:rPr>
        <w:rFonts w:ascii="Arial" w:hAnsi="Arial"/>
        <w:sz w:val="24"/>
      </w:rPr>
    </w:pPr>
    <w:r>
      <w:rPr>
        <w:rFonts w:ascii="Arial" w:hAnsi="Arial"/>
        <w:sz w:val="26"/>
      </w:rPr>
      <w:tab/>
    </w:r>
    <w:r>
      <w:rPr>
        <w:rFonts w:ascii="Arial" w:hAnsi="Arial"/>
        <w:noProof/>
        <w:sz w:val="26"/>
      </w:rPr>
      <w:drawing>
        <wp:anchor distT="0" distB="0" distL="114300" distR="114300" simplePos="0" relativeHeight="251660288" behindDoc="1" locked="0" layoutInCell="1" allowOverlap="1" wp14:anchorId="0128D41C" wp14:editId="165DEDB2">
          <wp:simplePos x="0" y="0"/>
          <wp:positionH relativeFrom="column">
            <wp:posOffset>-1270635</wp:posOffset>
          </wp:positionH>
          <wp:positionV relativeFrom="paragraph">
            <wp:posOffset>-766445</wp:posOffset>
          </wp:positionV>
          <wp:extent cx="2048510" cy="1136650"/>
          <wp:effectExtent l="0" t="0" r="8890" b="6350"/>
          <wp:wrapNone/>
          <wp:docPr id="26" name="Imagem 26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sz w:val="26"/>
      </w:rPr>
      <w:t xml:space="preserve">                                                  </w:t>
    </w:r>
    <w:r>
      <w:rPr>
        <w:rFonts w:ascii="Arial" w:hAnsi="Arial"/>
        <w:sz w:val="26"/>
      </w:rPr>
      <w:tab/>
      <w:t xml:space="preserve"> </w:t>
    </w:r>
    <w:r w:rsidRPr="00D44C9B">
      <w:rPr>
        <w:rFonts w:ascii="Arial" w:hAnsi="Arial"/>
        <w:sz w:val="26"/>
      </w:rPr>
      <w:t xml:space="preserve"> </w:t>
    </w:r>
    <w:r w:rsidRPr="00D44C9B">
      <w:rPr>
        <w:rStyle w:val="PageNumber"/>
        <w:rFonts w:ascii="Arial" w:hAnsi="Arial"/>
        <w:sz w:val="24"/>
      </w:rPr>
      <w:fldChar w:fldCharType="begin"/>
    </w:r>
    <w:r w:rsidRPr="00D44C9B">
      <w:rPr>
        <w:rStyle w:val="PageNumber"/>
        <w:rFonts w:ascii="Arial" w:hAnsi="Arial"/>
        <w:sz w:val="24"/>
      </w:rPr>
      <w:instrText xml:space="preserve"> PAGE </w:instrText>
    </w:r>
    <w:r w:rsidRPr="00D44C9B">
      <w:rPr>
        <w:rStyle w:val="PageNumber"/>
        <w:rFonts w:ascii="Arial" w:hAnsi="Arial"/>
        <w:sz w:val="24"/>
      </w:rPr>
      <w:fldChar w:fldCharType="separate"/>
    </w:r>
    <w:r w:rsidR="00B76821">
      <w:rPr>
        <w:rStyle w:val="PageNumber"/>
        <w:rFonts w:ascii="Arial" w:hAnsi="Arial"/>
        <w:noProof/>
        <w:sz w:val="24"/>
      </w:rPr>
      <w:t>3</w:t>
    </w:r>
    <w:r w:rsidRPr="00D44C9B">
      <w:rPr>
        <w:rStyle w:val="PageNumber"/>
        <w:rFonts w:ascii="Arial" w:hAnsi="Arial"/>
        <w:sz w:val="24"/>
      </w:rPr>
      <w:fldChar w:fldCharType="end"/>
    </w:r>
  </w:p>
  <w:p w14:paraId="385196DD" w14:textId="77777777" w:rsidR="001A6918" w:rsidRDefault="001A6918">
    <w:pPr>
      <w:jc w:val="center"/>
      <w:rPr>
        <w:rFonts w:ascii="Arial" w:hAnsi="Arial"/>
        <w:sz w:val="26"/>
      </w:rPr>
    </w:pPr>
  </w:p>
  <w:p w14:paraId="2D155EBF" w14:textId="77777777" w:rsidR="001A6918" w:rsidRPr="009C33F8" w:rsidRDefault="001A6918">
    <w:pPr>
      <w:jc w:val="center"/>
      <w:rPr>
        <w:rFonts w:ascii="Arial" w:hAnsi="Arial"/>
        <w:b/>
        <w:outline/>
        <w:color w:val="FFFFFF" w:themeColor="background1"/>
        <w:spacing w:val="20"/>
        <w:sz w:val="16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  <w:p w14:paraId="27E0A3A6" w14:textId="77777777" w:rsidR="001A6918" w:rsidRPr="009C33F8" w:rsidRDefault="001A6918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  <w:p w14:paraId="6FF2DE1C" w14:textId="77777777" w:rsidR="001A6918" w:rsidRPr="009C33F8" w:rsidRDefault="001A6918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B612E" w14:textId="77777777" w:rsidR="001A6918" w:rsidRDefault="001A6918">
    <w:pPr>
      <w:jc w:val="center"/>
      <w:rPr>
        <w:rFonts w:ascii="Arial" w:hAnsi="Arial"/>
        <w:sz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30A2F1" wp14:editId="48E7C55D">
              <wp:simplePos x="0" y="0"/>
              <wp:positionH relativeFrom="column">
                <wp:posOffset>3199765</wp:posOffset>
              </wp:positionH>
              <wp:positionV relativeFrom="paragraph">
                <wp:posOffset>-295275</wp:posOffset>
              </wp:positionV>
              <wp:extent cx="2773680" cy="1629410"/>
              <wp:effectExtent l="0" t="0" r="7620" b="8890"/>
              <wp:wrapThrough wrapText="bothSides">
                <wp:wrapPolygon edited="0">
                  <wp:start x="0" y="0"/>
                  <wp:lineTo x="0" y="21465"/>
                  <wp:lineTo x="21511" y="21465"/>
                  <wp:lineTo x="21511" y="0"/>
                  <wp:lineTo x="0" y="0"/>
                </wp:wrapPolygon>
              </wp:wrapThrough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162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C499D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MANUEL ALCEU AFFONSO FERREIRA</w:t>
                          </w:r>
                        </w:p>
                        <w:p w14:paraId="6D40C25B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AFRANIO AFFONSO FERREIRA NETO</w:t>
                          </w:r>
                        </w:p>
                        <w:p w14:paraId="686D1158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MAURICIO JOSEPH ABADI</w:t>
                          </w:r>
                        </w:p>
                        <w:p w14:paraId="3B3F5993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GUSTAVO SURIAN BALESTRERO</w:t>
                          </w:r>
                        </w:p>
                        <w:p w14:paraId="085C38DE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ANA CAROLINA DE MORAIS GUERRA</w:t>
                          </w:r>
                        </w:p>
                        <w:p w14:paraId="54FE55AB" w14:textId="77777777" w:rsidR="001A6918" w:rsidRPr="00AC3942" w:rsidRDefault="001A6918" w:rsidP="00430239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DAVID CURY NETO</w:t>
                          </w:r>
                        </w:p>
                        <w:p w14:paraId="3C2963BA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ANDRÉ CID DE OLIVEIRA</w:t>
                          </w:r>
                        </w:p>
                        <w:p w14:paraId="1AE3B1E9" w14:textId="77777777" w:rsidR="001A6918" w:rsidRPr="00AC3942" w:rsidRDefault="001A6918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RAUL LEITE CARDOSO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30A2F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251.95pt;margin-top:-23.25pt;width:218.4pt;height:12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" stroked="f">
              <v:textbox>
                <w:txbxContent>
                  <w:p w14:paraId="191C499D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MANUEL ALCEU AFFONSO FERREIRA</w:t>
                    </w:r>
                  </w:p>
                  <w:p w14:paraId="6D40C25B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AFRANIO AFFONSO FERREIRA NETO</w:t>
                    </w:r>
                  </w:p>
                  <w:p w14:paraId="686D1158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MAURICIO JOSEPH ABADI</w:t>
                    </w:r>
                  </w:p>
                  <w:p w14:paraId="3B3F5993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GUSTAVO SURIAN BALESTRERO</w:t>
                    </w:r>
                  </w:p>
                  <w:p w14:paraId="085C38DE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ANA CAROLINA DE MORAIS GUERRA</w:t>
                    </w:r>
                  </w:p>
                  <w:p w14:paraId="54FE55AB" w14:textId="77777777" w:rsidR="001A6918" w:rsidRPr="00AC3942" w:rsidRDefault="001A6918" w:rsidP="00430239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DAVID CURY NETO</w:t>
                    </w:r>
                  </w:p>
                  <w:p w14:paraId="3C2963BA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ANDRÉ CID DE OLIVEIRA</w:t>
                    </w:r>
                  </w:p>
                  <w:p w14:paraId="1AE3B1E9" w14:textId="77777777" w:rsidR="001A6918" w:rsidRPr="00AC3942" w:rsidRDefault="001A6918" w:rsidP="001A6AAA">
                    <w:pPr>
                      <w:pStyle w:val="Header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RAUL LEITE CARDOSO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7E8B5FC1" wp14:editId="43E564E7">
          <wp:simplePos x="0" y="0"/>
          <wp:positionH relativeFrom="column">
            <wp:posOffset>-1260475</wp:posOffset>
          </wp:positionH>
          <wp:positionV relativeFrom="paragraph">
            <wp:posOffset>-756285</wp:posOffset>
          </wp:positionV>
          <wp:extent cx="2048510" cy="1136650"/>
          <wp:effectExtent l="0" t="0" r="8890" b="6350"/>
          <wp:wrapNone/>
          <wp:docPr id="12" name="Imagem 12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0BFE05" w14:textId="77777777" w:rsidR="001A6918" w:rsidRDefault="001A6918">
    <w:pPr>
      <w:pStyle w:val="Header"/>
      <w:jc w:val="center"/>
      <w:rPr>
        <w:rFonts w:ascii="Arial" w:hAnsi="Arial"/>
      </w:rPr>
    </w:pPr>
  </w:p>
  <w:p w14:paraId="241CFDA1" w14:textId="77777777" w:rsidR="001A6918" w:rsidRDefault="001A6918">
    <w:pPr>
      <w:pStyle w:val="Header"/>
      <w:jc w:val="center"/>
      <w:rPr>
        <w:rFonts w:ascii="Arial" w:hAnsi="Arial"/>
      </w:rPr>
    </w:pPr>
  </w:p>
  <w:p w14:paraId="073ACDFA" w14:textId="77777777" w:rsidR="001A6918" w:rsidRDefault="001A6918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25CBA13" wp14:editId="4A5B41AB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2004060" cy="627380"/>
              <wp:effectExtent l="0" t="444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4060" cy="62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EDA21" w14:textId="77777777" w:rsidR="001A6918" w:rsidRPr="00567DDF" w:rsidRDefault="001A6918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Rua H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ungria</w:t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 nº 888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 xml:space="preserve"> - 5º andar</w:t>
                          </w:r>
                        </w:p>
                        <w:p w14:paraId="52F2F9B5" w14:textId="77777777" w:rsidR="001A6918" w:rsidRPr="005A04F5" w:rsidRDefault="001A6918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Jardim Europa - São Paulo - </w:t>
                          </w:r>
                          <w:r w:rsidRPr="005A04F5">
                            <w:rPr>
                              <w:rFonts w:ascii="Arial" w:hAnsi="Arial"/>
                              <w:sz w:val="14"/>
                            </w:rPr>
                            <w:t>01455-000</w:t>
                          </w:r>
                        </w:p>
                        <w:p w14:paraId="4E6266CD" w14:textId="77777777" w:rsidR="001A6918" w:rsidRPr="00567DDF" w:rsidRDefault="001A6918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Tel.:  55 11 3813-9522 </w:t>
                          </w:r>
                        </w:p>
                        <w:p w14:paraId="300E9C57" w14:textId="77777777" w:rsidR="001A6918" w:rsidRPr="00567DDF" w:rsidRDefault="001A6918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advocacia@affonsoferreira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CBA13" id="Text Box 19" o:spid="_x0000_s1027" type="#_x0000_t202" style="position:absolute;left:0;text-align:left;margin-left:-40.8pt;margin-top:11.6pt;width:157.8pt;height:4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" filled="f" stroked="f">
              <v:textbox>
                <w:txbxContent>
                  <w:p w14:paraId="54AEDA21" w14:textId="77777777" w:rsidR="001A6918" w:rsidRPr="00567DDF" w:rsidRDefault="001A6918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Rua H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ungria</w:t>
                    </w:r>
                    <w:r>
                      <w:rPr>
                        <w:rFonts w:ascii="Arial" w:hAnsi="Arial"/>
                        <w:sz w:val="14"/>
                      </w:rPr>
                      <w:t xml:space="preserve"> nº 888</w:t>
                    </w:r>
                    <w:r w:rsidRPr="00567DDF">
                      <w:rPr>
                        <w:rFonts w:ascii="Arial" w:hAnsi="Arial"/>
                        <w:sz w:val="14"/>
                      </w:rPr>
                      <w:t xml:space="preserve"> - 5º andar</w:t>
                    </w:r>
                  </w:p>
                  <w:p w14:paraId="52F2F9B5" w14:textId="77777777" w:rsidR="001A6918" w:rsidRPr="005A04F5" w:rsidRDefault="001A6918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Jardim Europa - São Paulo - </w:t>
                    </w:r>
                    <w:r w:rsidRPr="005A04F5">
                      <w:rPr>
                        <w:rFonts w:ascii="Arial" w:hAnsi="Arial"/>
                        <w:sz w:val="14"/>
                      </w:rPr>
                      <w:t>01455-000</w:t>
                    </w:r>
                  </w:p>
                  <w:p w14:paraId="4E6266CD" w14:textId="77777777" w:rsidR="001A6918" w:rsidRPr="00567DDF" w:rsidRDefault="001A6918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Tel.:  55 11 3813-9522 </w:t>
                    </w:r>
                  </w:p>
                  <w:p w14:paraId="300E9C57" w14:textId="77777777" w:rsidR="001A6918" w:rsidRPr="00567DDF" w:rsidRDefault="001A6918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advocacia@affonsoferreira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.com.br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75FCA40B" w14:textId="77777777" w:rsidR="001A6918" w:rsidRDefault="001A6918">
    <w:pPr>
      <w:pStyle w:val="Header"/>
      <w:jc w:val="center"/>
    </w:pPr>
  </w:p>
  <w:p w14:paraId="782E2AFC" w14:textId="77777777" w:rsidR="001A6918" w:rsidRDefault="001A6918">
    <w:pPr>
      <w:pStyle w:val="Header"/>
      <w:jc w:val="center"/>
    </w:pPr>
  </w:p>
  <w:p w14:paraId="1E340274" w14:textId="77777777" w:rsidR="001A6918" w:rsidRDefault="001A6918">
    <w:pPr>
      <w:pStyle w:val="Header"/>
    </w:pPr>
  </w:p>
  <w:p w14:paraId="4C4EEE30" w14:textId="77777777" w:rsidR="001A6918" w:rsidRDefault="001A6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F285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444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5E4B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329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4CC9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E6CA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2C18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383C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CE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A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3418778">
    <w:abstractNumId w:val="9"/>
  </w:num>
  <w:num w:numId="2" w16cid:durableId="648748366">
    <w:abstractNumId w:val="7"/>
  </w:num>
  <w:num w:numId="3" w16cid:durableId="338050271">
    <w:abstractNumId w:val="6"/>
  </w:num>
  <w:num w:numId="4" w16cid:durableId="1775053240">
    <w:abstractNumId w:val="5"/>
  </w:num>
  <w:num w:numId="5" w16cid:durableId="869802364">
    <w:abstractNumId w:val="4"/>
  </w:num>
  <w:num w:numId="6" w16cid:durableId="764112402">
    <w:abstractNumId w:val="8"/>
  </w:num>
  <w:num w:numId="7" w16cid:durableId="2024817953">
    <w:abstractNumId w:val="3"/>
  </w:num>
  <w:num w:numId="8" w16cid:durableId="1448500660">
    <w:abstractNumId w:val="2"/>
  </w:num>
  <w:num w:numId="9" w16cid:durableId="643386836">
    <w:abstractNumId w:val="1"/>
  </w:num>
  <w:num w:numId="10" w16cid:durableId="7275323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franio Affonso Ferreira Neto">
    <w15:presenceInfo w15:providerId="AD" w15:userId="S-1-5-21-1614895754-861567501-839522115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mailMerge>
    <w:mainDocumentType w:val="mailingLabels"/>
    <w:dataType w:val="textFile"/>
    <w:destination w:val="fax"/>
    <w:activeRecord w:val="-1"/>
    <w:odso/>
  </w:mailMerge>
  <w:defaultTabStop w:val="709"/>
  <w:hyphenationZone w:val="42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EC2"/>
    <w:rsid w:val="000138E8"/>
    <w:rsid w:val="00055F95"/>
    <w:rsid w:val="00062926"/>
    <w:rsid w:val="000855A2"/>
    <w:rsid w:val="000D5E63"/>
    <w:rsid w:val="00115DE9"/>
    <w:rsid w:val="00145BDC"/>
    <w:rsid w:val="0015779D"/>
    <w:rsid w:val="0016301D"/>
    <w:rsid w:val="001729EF"/>
    <w:rsid w:val="001A6918"/>
    <w:rsid w:val="001A6AAA"/>
    <w:rsid w:val="001C4FDA"/>
    <w:rsid w:val="00246214"/>
    <w:rsid w:val="002640FC"/>
    <w:rsid w:val="00292A86"/>
    <w:rsid w:val="00292AE8"/>
    <w:rsid w:val="00295F98"/>
    <w:rsid w:val="00382062"/>
    <w:rsid w:val="00392649"/>
    <w:rsid w:val="003B6DBD"/>
    <w:rsid w:val="003F64E2"/>
    <w:rsid w:val="003F6BDB"/>
    <w:rsid w:val="00430239"/>
    <w:rsid w:val="00450B69"/>
    <w:rsid w:val="00451D3B"/>
    <w:rsid w:val="004840E0"/>
    <w:rsid w:val="00492499"/>
    <w:rsid w:val="004B1866"/>
    <w:rsid w:val="00516ABD"/>
    <w:rsid w:val="00540DCF"/>
    <w:rsid w:val="00585D00"/>
    <w:rsid w:val="00585F88"/>
    <w:rsid w:val="005A04F5"/>
    <w:rsid w:val="00606209"/>
    <w:rsid w:val="006147EB"/>
    <w:rsid w:val="0064758B"/>
    <w:rsid w:val="006E3C77"/>
    <w:rsid w:val="00706A63"/>
    <w:rsid w:val="007112F3"/>
    <w:rsid w:val="0074787D"/>
    <w:rsid w:val="007A0C69"/>
    <w:rsid w:val="007E25F7"/>
    <w:rsid w:val="007F68F1"/>
    <w:rsid w:val="008215E5"/>
    <w:rsid w:val="008415C5"/>
    <w:rsid w:val="00843406"/>
    <w:rsid w:val="00844E10"/>
    <w:rsid w:val="00875D3B"/>
    <w:rsid w:val="00894BF0"/>
    <w:rsid w:val="008A0EC2"/>
    <w:rsid w:val="008A6DEB"/>
    <w:rsid w:val="0090028F"/>
    <w:rsid w:val="009105AF"/>
    <w:rsid w:val="00927FF1"/>
    <w:rsid w:val="009A1EB6"/>
    <w:rsid w:val="009A457E"/>
    <w:rsid w:val="009C33F8"/>
    <w:rsid w:val="009D47E7"/>
    <w:rsid w:val="009F30AC"/>
    <w:rsid w:val="00A160AA"/>
    <w:rsid w:val="00A73255"/>
    <w:rsid w:val="00AC3942"/>
    <w:rsid w:val="00AE7EC9"/>
    <w:rsid w:val="00B51C84"/>
    <w:rsid w:val="00B76821"/>
    <w:rsid w:val="00B95CD3"/>
    <w:rsid w:val="00BF040C"/>
    <w:rsid w:val="00C16C7A"/>
    <w:rsid w:val="00C262E0"/>
    <w:rsid w:val="00C4789F"/>
    <w:rsid w:val="00CC28AA"/>
    <w:rsid w:val="00CE666A"/>
    <w:rsid w:val="00CF6DDF"/>
    <w:rsid w:val="00D44C9B"/>
    <w:rsid w:val="00D5049B"/>
    <w:rsid w:val="00D7058A"/>
    <w:rsid w:val="00DC3C49"/>
    <w:rsid w:val="00DC422A"/>
    <w:rsid w:val="00E84C59"/>
    <w:rsid w:val="00EC105B"/>
    <w:rsid w:val="00EF0F67"/>
    <w:rsid w:val="00F150EF"/>
    <w:rsid w:val="00F26EDF"/>
    <w:rsid w:val="00F36EB8"/>
    <w:rsid w:val="00F72743"/>
    <w:rsid w:val="00F84488"/>
    <w:rsid w:val="00FD7AC8"/>
    <w:rsid w:val="00F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1178C975"/>
  <w15:chartTrackingRefBased/>
  <w15:docId w15:val="{EDBB93A1-56EF-494C-8A6C-11644E88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9FE"/>
    <w:rPr>
      <w:rFonts w:ascii="Courier New" w:hAnsi="Courier New" w:cs="Arial"/>
      <w:sz w:val="27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sz w:val="28"/>
    </w:rPr>
  </w:style>
  <w:style w:type="paragraph" w:styleId="Heading2">
    <w:name w:val="heading 2"/>
    <w:basedOn w:val="Normal"/>
    <w:next w:val="Normal"/>
    <w:qFormat/>
    <w:pPr>
      <w:keepNext/>
      <w:spacing w:line="312" w:lineRule="auto"/>
      <w:ind w:left="1080" w:right="1063"/>
      <w:jc w:val="center"/>
      <w:outlineLvl w:val="1"/>
    </w:pPr>
    <w:rPr>
      <w:rFonts w:ascii="Verdana" w:hAnsi="Verdana"/>
      <w:i/>
      <w:iCs/>
      <w:u w:val="single"/>
    </w:rPr>
  </w:style>
  <w:style w:type="paragraph" w:styleId="Heading3">
    <w:name w:val="heading 3"/>
    <w:basedOn w:val="Normal"/>
    <w:next w:val="Normal"/>
    <w:qFormat/>
    <w:pPr>
      <w:keepNext/>
      <w:spacing w:line="312" w:lineRule="auto"/>
      <w:jc w:val="both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right="-17"/>
      <w:jc w:val="center"/>
      <w:outlineLvl w:val="3"/>
    </w:pPr>
    <w:rPr>
      <w:rFonts w:ascii="Lucida Console" w:hAnsi="Lucida Console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pPr>
      <w:jc w:val="both"/>
    </w:pPr>
    <w:rPr>
      <w:rFonts w:ascii="Bookman Old Style" w:hAnsi="Bookman Old Style"/>
      <w:sz w:val="28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pPr>
      <w:jc w:val="both"/>
    </w:pPr>
    <w:rPr>
      <w:rFonts w:ascii="Trebuchet MS" w:hAnsi="Trebuchet MS" w:cs="Courier New"/>
      <w:sz w:val="20"/>
      <w:szCs w:val="20"/>
      <w:lang w:eastAsia="en-US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  <w:rPr>
      <w:rFonts w:ascii="Verdana" w:hAnsi="Verdana"/>
      <w:b/>
      <w:bCs/>
    </w:rPr>
  </w:style>
  <w:style w:type="paragraph" w:styleId="BodyText3">
    <w:name w:val="Body Text 3"/>
    <w:basedOn w:val="Normal"/>
    <w:pPr>
      <w:spacing w:line="312" w:lineRule="auto"/>
      <w:jc w:val="both"/>
    </w:pPr>
    <w:rPr>
      <w:rFonts w:ascii="Verdana" w:hAnsi="Verdana"/>
      <w:i/>
      <w:iCs/>
    </w:rPr>
  </w:style>
  <w:style w:type="paragraph" w:styleId="BlockText">
    <w:name w:val="Block Text"/>
    <w:basedOn w:val="Normal"/>
    <w:pPr>
      <w:spacing w:line="312" w:lineRule="auto"/>
      <w:ind w:left="1080" w:right="1063"/>
      <w:jc w:val="both"/>
    </w:pPr>
    <w:rPr>
      <w:rFonts w:ascii="Verdana" w:hAnsi="Verdana"/>
      <w:b/>
      <w:bCs/>
      <w:i/>
      <w:iCs/>
      <w:u w:val="single"/>
    </w:rPr>
  </w:style>
  <w:style w:type="paragraph" w:customStyle="1" w:styleId="Default">
    <w:name w:val="Default"/>
    <w:rsid w:val="003C69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CC28AA"/>
    <w:rPr>
      <w:color w:val="0000FF"/>
      <w:u w:val="single"/>
    </w:rPr>
  </w:style>
  <w:style w:type="character" w:customStyle="1" w:styleId="HeaderChar">
    <w:name w:val="Header Char"/>
    <w:link w:val="Header"/>
    <w:rsid w:val="000855A2"/>
    <w:rPr>
      <w:rFonts w:ascii="Courier New" w:hAnsi="Courier New" w:cs="Arial"/>
      <w:sz w:val="27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8A0EC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75D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75D3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51C84"/>
    <w:rPr>
      <w:rFonts w:ascii="Courier New" w:hAnsi="Courier New" w:cs="Arial"/>
      <w:sz w:val="2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F0AE5-059F-4117-BFFD-C509209AC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Gustavo Surian Balestrero</dc:creator>
  <cp:keywords/>
  <dc:description/>
  <cp:lastModifiedBy>Antonio Ferreira</cp:lastModifiedBy>
  <cp:revision>4</cp:revision>
  <cp:lastPrinted>2024-09-30T15:19:00Z</cp:lastPrinted>
  <dcterms:created xsi:type="dcterms:W3CDTF">2024-10-01T19:32:00Z</dcterms:created>
  <dcterms:modified xsi:type="dcterms:W3CDTF">2024-11-02T22:01:00Z</dcterms:modified>
</cp:coreProperties>
</file>